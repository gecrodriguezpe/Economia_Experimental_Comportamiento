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A3C3" w14:textId="77777777" w:rsidR="0092391D" w:rsidRDefault="0092391D">
      <w:pPr>
        <w:spacing w:line="200" w:lineRule="exact"/>
        <w:rPr>
          <w:sz w:val="24"/>
          <w:szCs w:val="24"/>
        </w:rPr>
      </w:pPr>
      <w:bookmarkStart w:id="0" w:name="page1"/>
      <w:bookmarkEnd w:id="0"/>
    </w:p>
    <w:p w14:paraId="66795B96" w14:textId="77777777" w:rsidR="0092391D" w:rsidRDefault="0092391D">
      <w:pPr>
        <w:spacing w:line="315" w:lineRule="exact"/>
        <w:rPr>
          <w:sz w:val="24"/>
          <w:szCs w:val="24"/>
        </w:rPr>
      </w:pPr>
    </w:p>
    <w:p w14:paraId="58BB6AF9" w14:textId="77777777" w:rsidR="0092391D" w:rsidRPr="00927BF9" w:rsidRDefault="00057791">
      <w:pPr>
        <w:spacing w:line="267" w:lineRule="auto"/>
        <w:ind w:left="97" w:right="26"/>
        <w:jc w:val="center"/>
        <w:rPr>
          <w:sz w:val="20"/>
          <w:szCs w:val="20"/>
          <w:lang w:val="en-US"/>
        </w:rPr>
      </w:pPr>
      <w:r w:rsidRPr="00927BF9">
        <w:rPr>
          <w:rFonts w:ascii="Arial" w:eastAsia="Arial" w:hAnsi="Arial" w:cs="Arial"/>
          <w:b/>
          <w:bCs/>
          <w:sz w:val="50"/>
          <w:szCs w:val="50"/>
          <w:lang w:val="en-US"/>
        </w:rPr>
        <w:t xml:space="preserve">Referee </w:t>
      </w:r>
      <w:commentRangeStart w:id="1"/>
      <w:r w:rsidRPr="00927BF9">
        <w:rPr>
          <w:rFonts w:ascii="Arial" w:eastAsia="Arial" w:hAnsi="Arial" w:cs="Arial"/>
          <w:b/>
          <w:bCs/>
          <w:sz w:val="50"/>
          <w:szCs w:val="50"/>
          <w:lang w:val="en-US"/>
        </w:rPr>
        <w:t>Report</w:t>
      </w:r>
      <w:commentRangeEnd w:id="1"/>
      <w:r>
        <w:rPr>
          <w:rStyle w:val="Refdecomentario"/>
        </w:rPr>
        <w:commentReference w:id="1"/>
      </w:r>
      <w:r w:rsidRPr="00927BF9">
        <w:rPr>
          <w:rFonts w:ascii="Arial" w:eastAsia="Arial" w:hAnsi="Arial" w:cs="Arial"/>
          <w:b/>
          <w:bCs/>
          <w:sz w:val="50"/>
          <w:szCs w:val="50"/>
          <w:lang w:val="en-US"/>
        </w:rPr>
        <w:t xml:space="preserve"> – Exploiting moral wiggle room: experiments demonstrating an illusory preference for </w:t>
      </w:r>
      <w:proofErr w:type="gramStart"/>
      <w:r w:rsidRPr="00927BF9">
        <w:rPr>
          <w:rFonts w:ascii="Arial" w:eastAsia="Arial" w:hAnsi="Arial" w:cs="Arial"/>
          <w:b/>
          <w:bCs/>
          <w:sz w:val="50"/>
          <w:szCs w:val="50"/>
          <w:lang w:val="en-US"/>
        </w:rPr>
        <w:t>fairness</w:t>
      </w:r>
      <w:proofErr w:type="gramEnd"/>
    </w:p>
    <w:p w14:paraId="2903B85C" w14:textId="77777777" w:rsidR="0092391D" w:rsidRPr="00927BF9" w:rsidRDefault="0092391D">
      <w:pPr>
        <w:spacing w:line="200" w:lineRule="exact"/>
        <w:rPr>
          <w:sz w:val="24"/>
          <w:szCs w:val="24"/>
          <w:lang w:val="en-US"/>
        </w:rPr>
      </w:pPr>
    </w:p>
    <w:p w14:paraId="0EC47C77" w14:textId="77777777" w:rsidR="0092391D" w:rsidRPr="00927BF9" w:rsidRDefault="0092391D">
      <w:pPr>
        <w:spacing w:line="200" w:lineRule="exact"/>
        <w:rPr>
          <w:sz w:val="24"/>
          <w:szCs w:val="24"/>
          <w:lang w:val="en-US"/>
        </w:rPr>
      </w:pPr>
    </w:p>
    <w:p w14:paraId="22E788F2" w14:textId="77777777" w:rsidR="0092391D" w:rsidRPr="00927BF9" w:rsidRDefault="0092391D">
      <w:pPr>
        <w:spacing w:line="200" w:lineRule="exact"/>
        <w:rPr>
          <w:sz w:val="24"/>
          <w:szCs w:val="24"/>
          <w:lang w:val="en-US"/>
        </w:rPr>
      </w:pPr>
    </w:p>
    <w:p w14:paraId="277D69BB" w14:textId="77777777" w:rsidR="0092391D" w:rsidRPr="00927BF9" w:rsidRDefault="0092391D">
      <w:pPr>
        <w:spacing w:line="376" w:lineRule="exact"/>
        <w:rPr>
          <w:sz w:val="24"/>
          <w:szCs w:val="24"/>
          <w:lang w:val="en-US"/>
        </w:rPr>
      </w:pPr>
    </w:p>
    <w:p w14:paraId="114DFF28" w14:textId="77777777" w:rsidR="0092391D" w:rsidRDefault="00057791">
      <w:pPr>
        <w:ind w:right="-51"/>
        <w:jc w:val="center"/>
        <w:rPr>
          <w:rFonts w:ascii="Arial" w:eastAsia="Arial" w:hAnsi="Arial" w:cs="Arial"/>
          <w:b/>
          <w:bCs/>
          <w:sz w:val="34"/>
          <w:szCs w:val="34"/>
        </w:rPr>
      </w:pPr>
      <w:r>
        <w:rPr>
          <w:rFonts w:ascii="Arial" w:eastAsia="Arial" w:hAnsi="Arial" w:cs="Arial"/>
          <w:b/>
          <w:bCs/>
          <w:sz w:val="34"/>
          <w:szCs w:val="34"/>
        </w:rPr>
        <w:t>Germán Camilo Rodríguez Perilla</w:t>
      </w:r>
      <w:hyperlink w:anchor="page1">
        <w:r>
          <w:rPr>
            <w:rFonts w:ascii="Arial" w:eastAsia="Arial" w:hAnsi="Arial" w:cs="Arial"/>
            <w:sz w:val="47"/>
            <w:szCs w:val="47"/>
            <w:vertAlign w:val="superscript"/>
          </w:rPr>
          <w:t>1</w:t>
        </w:r>
      </w:hyperlink>
    </w:p>
    <w:p w14:paraId="78425B4C" w14:textId="77777777" w:rsidR="0092391D" w:rsidRDefault="00057791">
      <w:pPr>
        <w:spacing w:line="239" w:lineRule="auto"/>
        <w:ind w:right="-71"/>
        <w:jc w:val="center"/>
        <w:rPr>
          <w:sz w:val="20"/>
          <w:szCs w:val="20"/>
        </w:rPr>
      </w:pPr>
      <w:r>
        <w:rPr>
          <w:rFonts w:ascii="Arial" w:eastAsia="Arial" w:hAnsi="Arial" w:cs="Arial"/>
          <w:sz w:val="34"/>
          <w:szCs w:val="34"/>
        </w:rPr>
        <w:t>gecrodriguezpe@unal.edu.co</w:t>
      </w:r>
    </w:p>
    <w:p w14:paraId="24B57489" w14:textId="77777777" w:rsidR="0092391D" w:rsidRDefault="00057791">
      <w:pPr>
        <w:spacing w:line="20" w:lineRule="exact"/>
        <w:rPr>
          <w:sz w:val="24"/>
          <w:szCs w:val="24"/>
        </w:rPr>
      </w:pPr>
      <w:r>
        <w:rPr>
          <w:noProof/>
          <w:sz w:val="24"/>
          <w:szCs w:val="24"/>
        </w:rPr>
        <w:drawing>
          <wp:anchor distT="0" distB="0" distL="114300" distR="114300" simplePos="0" relativeHeight="251639296" behindDoc="1" locked="0" layoutInCell="0" allowOverlap="1" wp14:anchorId="75EC43AA" wp14:editId="03ECB7B7">
            <wp:simplePos x="0" y="0"/>
            <wp:positionH relativeFrom="column">
              <wp:posOffset>1678305</wp:posOffset>
            </wp:positionH>
            <wp:positionV relativeFrom="paragraph">
              <wp:posOffset>420370</wp:posOffset>
            </wp:positionV>
            <wp:extent cx="2447925" cy="31413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47925" cy="3141345"/>
                    </a:xfrm>
                    <a:prstGeom prst="rect">
                      <a:avLst/>
                    </a:prstGeom>
                    <a:noFill/>
                  </pic:spPr>
                </pic:pic>
              </a:graphicData>
            </a:graphic>
          </wp:anchor>
        </w:drawing>
      </w:r>
    </w:p>
    <w:p w14:paraId="60448468" w14:textId="77777777" w:rsidR="0092391D" w:rsidRDefault="0092391D">
      <w:pPr>
        <w:spacing w:line="200" w:lineRule="exact"/>
        <w:rPr>
          <w:sz w:val="24"/>
          <w:szCs w:val="24"/>
        </w:rPr>
      </w:pPr>
    </w:p>
    <w:p w14:paraId="3F98856A" w14:textId="77777777" w:rsidR="0092391D" w:rsidRDefault="0092391D">
      <w:pPr>
        <w:spacing w:line="200" w:lineRule="exact"/>
        <w:rPr>
          <w:sz w:val="24"/>
          <w:szCs w:val="24"/>
        </w:rPr>
      </w:pPr>
    </w:p>
    <w:p w14:paraId="5943021B" w14:textId="77777777" w:rsidR="0092391D" w:rsidRDefault="0092391D">
      <w:pPr>
        <w:spacing w:line="200" w:lineRule="exact"/>
        <w:rPr>
          <w:sz w:val="24"/>
          <w:szCs w:val="24"/>
        </w:rPr>
      </w:pPr>
    </w:p>
    <w:p w14:paraId="7AB4B466" w14:textId="77777777" w:rsidR="0092391D" w:rsidRDefault="0092391D">
      <w:pPr>
        <w:spacing w:line="200" w:lineRule="exact"/>
        <w:rPr>
          <w:sz w:val="24"/>
          <w:szCs w:val="24"/>
        </w:rPr>
      </w:pPr>
    </w:p>
    <w:p w14:paraId="0179B128" w14:textId="77777777" w:rsidR="0092391D" w:rsidRDefault="0092391D">
      <w:pPr>
        <w:spacing w:line="200" w:lineRule="exact"/>
        <w:rPr>
          <w:sz w:val="24"/>
          <w:szCs w:val="24"/>
        </w:rPr>
      </w:pPr>
    </w:p>
    <w:p w14:paraId="348E0800" w14:textId="77777777" w:rsidR="0092391D" w:rsidRDefault="0092391D">
      <w:pPr>
        <w:spacing w:line="200" w:lineRule="exact"/>
        <w:rPr>
          <w:sz w:val="24"/>
          <w:szCs w:val="24"/>
        </w:rPr>
      </w:pPr>
    </w:p>
    <w:p w14:paraId="47D5B1E1" w14:textId="77777777" w:rsidR="0092391D" w:rsidRDefault="0092391D">
      <w:pPr>
        <w:spacing w:line="200" w:lineRule="exact"/>
        <w:rPr>
          <w:sz w:val="24"/>
          <w:szCs w:val="24"/>
        </w:rPr>
      </w:pPr>
    </w:p>
    <w:p w14:paraId="6C15EDD3" w14:textId="77777777" w:rsidR="0092391D" w:rsidRDefault="0092391D">
      <w:pPr>
        <w:spacing w:line="200" w:lineRule="exact"/>
        <w:rPr>
          <w:sz w:val="24"/>
          <w:szCs w:val="24"/>
        </w:rPr>
      </w:pPr>
    </w:p>
    <w:p w14:paraId="20519B29" w14:textId="77777777" w:rsidR="0092391D" w:rsidRDefault="0092391D">
      <w:pPr>
        <w:spacing w:line="200" w:lineRule="exact"/>
        <w:rPr>
          <w:sz w:val="24"/>
          <w:szCs w:val="24"/>
        </w:rPr>
      </w:pPr>
    </w:p>
    <w:p w14:paraId="75BA2FC2" w14:textId="77777777" w:rsidR="0092391D" w:rsidRDefault="0092391D">
      <w:pPr>
        <w:spacing w:line="200" w:lineRule="exact"/>
        <w:rPr>
          <w:sz w:val="24"/>
          <w:szCs w:val="24"/>
        </w:rPr>
      </w:pPr>
    </w:p>
    <w:p w14:paraId="02C72AB4" w14:textId="77777777" w:rsidR="0092391D" w:rsidRDefault="0092391D">
      <w:pPr>
        <w:spacing w:line="200" w:lineRule="exact"/>
        <w:rPr>
          <w:sz w:val="24"/>
          <w:szCs w:val="24"/>
        </w:rPr>
      </w:pPr>
    </w:p>
    <w:p w14:paraId="2DBDED5F" w14:textId="77777777" w:rsidR="0092391D" w:rsidRDefault="0092391D">
      <w:pPr>
        <w:spacing w:line="200" w:lineRule="exact"/>
        <w:rPr>
          <w:sz w:val="24"/>
          <w:szCs w:val="24"/>
        </w:rPr>
      </w:pPr>
    </w:p>
    <w:p w14:paraId="6A480EE8" w14:textId="77777777" w:rsidR="0092391D" w:rsidRDefault="0092391D">
      <w:pPr>
        <w:spacing w:line="200" w:lineRule="exact"/>
        <w:rPr>
          <w:sz w:val="24"/>
          <w:szCs w:val="24"/>
        </w:rPr>
      </w:pPr>
    </w:p>
    <w:p w14:paraId="6970D05E" w14:textId="77777777" w:rsidR="0092391D" w:rsidRDefault="0092391D">
      <w:pPr>
        <w:spacing w:line="200" w:lineRule="exact"/>
        <w:rPr>
          <w:sz w:val="24"/>
          <w:szCs w:val="24"/>
        </w:rPr>
      </w:pPr>
    </w:p>
    <w:p w14:paraId="27F68A2E" w14:textId="77777777" w:rsidR="0092391D" w:rsidRDefault="0092391D">
      <w:pPr>
        <w:spacing w:line="200" w:lineRule="exact"/>
        <w:rPr>
          <w:sz w:val="24"/>
          <w:szCs w:val="24"/>
        </w:rPr>
      </w:pPr>
    </w:p>
    <w:p w14:paraId="381FCCFF" w14:textId="77777777" w:rsidR="0092391D" w:rsidRDefault="0092391D">
      <w:pPr>
        <w:spacing w:line="200" w:lineRule="exact"/>
        <w:rPr>
          <w:sz w:val="24"/>
          <w:szCs w:val="24"/>
        </w:rPr>
      </w:pPr>
    </w:p>
    <w:p w14:paraId="370814A6" w14:textId="77777777" w:rsidR="0092391D" w:rsidRDefault="0092391D">
      <w:pPr>
        <w:spacing w:line="200" w:lineRule="exact"/>
        <w:rPr>
          <w:sz w:val="24"/>
          <w:szCs w:val="24"/>
        </w:rPr>
      </w:pPr>
    </w:p>
    <w:p w14:paraId="4C0CFF1E" w14:textId="77777777" w:rsidR="0092391D" w:rsidRDefault="0092391D">
      <w:pPr>
        <w:spacing w:line="200" w:lineRule="exact"/>
        <w:rPr>
          <w:sz w:val="24"/>
          <w:szCs w:val="24"/>
        </w:rPr>
      </w:pPr>
    </w:p>
    <w:p w14:paraId="29A4016F" w14:textId="77777777" w:rsidR="0092391D" w:rsidRDefault="0092391D">
      <w:pPr>
        <w:spacing w:line="200" w:lineRule="exact"/>
        <w:rPr>
          <w:sz w:val="24"/>
          <w:szCs w:val="24"/>
        </w:rPr>
      </w:pPr>
    </w:p>
    <w:p w14:paraId="13D7C982" w14:textId="77777777" w:rsidR="0092391D" w:rsidRDefault="0092391D">
      <w:pPr>
        <w:spacing w:line="200" w:lineRule="exact"/>
        <w:rPr>
          <w:sz w:val="24"/>
          <w:szCs w:val="24"/>
        </w:rPr>
      </w:pPr>
    </w:p>
    <w:p w14:paraId="585A2CF5" w14:textId="77777777" w:rsidR="0092391D" w:rsidRDefault="0092391D">
      <w:pPr>
        <w:spacing w:line="200" w:lineRule="exact"/>
        <w:rPr>
          <w:sz w:val="24"/>
          <w:szCs w:val="24"/>
        </w:rPr>
      </w:pPr>
    </w:p>
    <w:p w14:paraId="167B9DB4" w14:textId="77777777" w:rsidR="0092391D" w:rsidRDefault="0092391D">
      <w:pPr>
        <w:spacing w:line="200" w:lineRule="exact"/>
        <w:rPr>
          <w:sz w:val="24"/>
          <w:szCs w:val="24"/>
        </w:rPr>
      </w:pPr>
    </w:p>
    <w:p w14:paraId="1F5DCF0B" w14:textId="77777777" w:rsidR="0092391D" w:rsidRDefault="0092391D">
      <w:pPr>
        <w:spacing w:line="200" w:lineRule="exact"/>
        <w:rPr>
          <w:sz w:val="24"/>
          <w:szCs w:val="24"/>
        </w:rPr>
      </w:pPr>
    </w:p>
    <w:p w14:paraId="6CDCABDD" w14:textId="77777777" w:rsidR="0092391D" w:rsidRDefault="0092391D">
      <w:pPr>
        <w:spacing w:line="200" w:lineRule="exact"/>
        <w:rPr>
          <w:sz w:val="24"/>
          <w:szCs w:val="24"/>
        </w:rPr>
      </w:pPr>
    </w:p>
    <w:p w14:paraId="68BA3970" w14:textId="77777777" w:rsidR="0092391D" w:rsidRDefault="0092391D">
      <w:pPr>
        <w:spacing w:line="200" w:lineRule="exact"/>
        <w:rPr>
          <w:sz w:val="24"/>
          <w:szCs w:val="24"/>
        </w:rPr>
      </w:pPr>
    </w:p>
    <w:p w14:paraId="4B3A7D24" w14:textId="77777777" w:rsidR="0092391D" w:rsidRDefault="0092391D">
      <w:pPr>
        <w:spacing w:line="200" w:lineRule="exact"/>
        <w:rPr>
          <w:sz w:val="24"/>
          <w:szCs w:val="24"/>
        </w:rPr>
      </w:pPr>
    </w:p>
    <w:p w14:paraId="1DDFA6CC" w14:textId="77777777" w:rsidR="0092391D" w:rsidRDefault="0092391D">
      <w:pPr>
        <w:spacing w:line="200" w:lineRule="exact"/>
        <w:rPr>
          <w:sz w:val="24"/>
          <w:szCs w:val="24"/>
        </w:rPr>
      </w:pPr>
    </w:p>
    <w:p w14:paraId="280E95FC" w14:textId="77777777" w:rsidR="0092391D" w:rsidRDefault="0092391D">
      <w:pPr>
        <w:spacing w:line="398" w:lineRule="exact"/>
        <w:rPr>
          <w:sz w:val="24"/>
          <w:szCs w:val="24"/>
        </w:rPr>
      </w:pPr>
    </w:p>
    <w:p w14:paraId="529CAF06" w14:textId="77777777" w:rsidR="0092391D" w:rsidRDefault="00057791">
      <w:pPr>
        <w:ind w:right="-71"/>
        <w:jc w:val="center"/>
        <w:rPr>
          <w:sz w:val="20"/>
          <w:szCs w:val="20"/>
        </w:rPr>
      </w:pPr>
      <w:r>
        <w:rPr>
          <w:rFonts w:ascii="Arial" w:eastAsia="Arial" w:hAnsi="Arial" w:cs="Arial"/>
          <w:sz w:val="29"/>
          <w:szCs w:val="29"/>
        </w:rPr>
        <w:t xml:space="preserve">Universidad </w:t>
      </w:r>
      <w:r>
        <w:rPr>
          <w:rFonts w:ascii="Arial" w:eastAsia="Arial" w:hAnsi="Arial" w:cs="Arial"/>
          <w:sz w:val="29"/>
          <w:szCs w:val="29"/>
        </w:rPr>
        <w:t>Nacional de Colombia</w:t>
      </w:r>
    </w:p>
    <w:p w14:paraId="5FF36826" w14:textId="77777777" w:rsidR="0092391D" w:rsidRDefault="0092391D">
      <w:pPr>
        <w:spacing w:line="68" w:lineRule="exact"/>
        <w:rPr>
          <w:sz w:val="24"/>
          <w:szCs w:val="24"/>
        </w:rPr>
      </w:pPr>
    </w:p>
    <w:p w14:paraId="17EF5405" w14:textId="77777777" w:rsidR="0092391D" w:rsidRDefault="00057791">
      <w:pPr>
        <w:ind w:right="-71"/>
        <w:jc w:val="center"/>
        <w:rPr>
          <w:sz w:val="20"/>
          <w:szCs w:val="20"/>
        </w:rPr>
      </w:pPr>
      <w:r>
        <w:rPr>
          <w:rFonts w:ascii="Arial" w:eastAsia="Arial" w:hAnsi="Arial" w:cs="Arial"/>
          <w:sz w:val="29"/>
          <w:szCs w:val="29"/>
        </w:rPr>
        <w:t>Economía Experimental y del Comportamiento</w:t>
      </w:r>
    </w:p>
    <w:p w14:paraId="537711F7" w14:textId="77777777" w:rsidR="0092391D" w:rsidRDefault="0092391D">
      <w:pPr>
        <w:spacing w:line="25" w:lineRule="exact"/>
        <w:rPr>
          <w:sz w:val="24"/>
          <w:szCs w:val="24"/>
        </w:rPr>
      </w:pPr>
    </w:p>
    <w:p w14:paraId="19F91BE1" w14:textId="77777777" w:rsidR="0092391D" w:rsidRDefault="00057791">
      <w:pPr>
        <w:ind w:right="-71"/>
        <w:jc w:val="center"/>
        <w:rPr>
          <w:sz w:val="20"/>
          <w:szCs w:val="20"/>
        </w:rPr>
      </w:pPr>
      <w:r>
        <w:rPr>
          <w:rFonts w:ascii="Arial" w:eastAsia="Arial" w:hAnsi="Arial" w:cs="Arial"/>
          <w:sz w:val="29"/>
          <w:szCs w:val="29"/>
        </w:rPr>
        <w:t>Colombia</w:t>
      </w:r>
    </w:p>
    <w:p w14:paraId="04AF56D7" w14:textId="77777777" w:rsidR="0092391D" w:rsidRDefault="0092391D">
      <w:pPr>
        <w:spacing w:line="25" w:lineRule="exact"/>
        <w:rPr>
          <w:sz w:val="24"/>
          <w:szCs w:val="24"/>
        </w:rPr>
      </w:pPr>
    </w:p>
    <w:p w14:paraId="55A33040" w14:textId="77777777" w:rsidR="0092391D" w:rsidRDefault="00057791">
      <w:pPr>
        <w:ind w:right="-71"/>
        <w:jc w:val="center"/>
        <w:rPr>
          <w:sz w:val="20"/>
          <w:szCs w:val="20"/>
        </w:rPr>
      </w:pPr>
      <w:r>
        <w:rPr>
          <w:rFonts w:ascii="Arial" w:eastAsia="Arial" w:hAnsi="Arial" w:cs="Arial"/>
          <w:sz w:val="29"/>
          <w:szCs w:val="29"/>
        </w:rPr>
        <w:t>24 Mayo 2021</w:t>
      </w:r>
    </w:p>
    <w:p w14:paraId="707EDF4A" w14:textId="77777777" w:rsidR="0092391D" w:rsidRDefault="00057791">
      <w:pPr>
        <w:spacing w:line="20" w:lineRule="exact"/>
        <w:rPr>
          <w:sz w:val="24"/>
          <w:szCs w:val="24"/>
        </w:rPr>
      </w:pPr>
      <w:r>
        <w:rPr>
          <w:noProof/>
          <w:sz w:val="24"/>
          <w:szCs w:val="24"/>
        </w:rPr>
        <mc:AlternateContent>
          <mc:Choice Requires="wps">
            <w:drawing>
              <wp:anchor distT="0" distB="0" distL="114300" distR="114300" simplePos="0" relativeHeight="251640320" behindDoc="1" locked="0" layoutInCell="0" allowOverlap="1" wp14:anchorId="2B508AC6" wp14:editId="4BE8969C">
                <wp:simplePos x="0" y="0"/>
                <wp:positionH relativeFrom="column">
                  <wp:posOffset>-157480</wp:posOffset>
                </wp:positionH>
                <wp:positionV relativeFrom="paragraph">
                  <wp:posOffset>1145540</wp:posOffset>
                </wp:positionV>
                <wp:extent cx="24472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7EA3746" id="Shape 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2.4pt,90.2pt" to="180.3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" o:allowincell="f" filled="t" strokeweight=".14039mm">
                <v:stroke joinstyle="miter"/>
                <o:lock v:ext="edit" shapetype="f"/>
              </v:line>
            </w:pict>
          </mc:Fallback>
        </mc:AlternateContent>
      </w:r>
    </w:p>
    <w:p w14:paraId="4E490421" w14:textId="77777777" w:rsidR="0092391D" w:rsidRDefault="0092391D">
      <w:pPr>
        <w:sectPr w:rsidR="0092391D">
          <w:pgSz w:w="11900" w:h="16838"/>
          <w:pgMar w:top="1440" w:right="1440" w:bottom="553" w:left="1383" w:header="0" w:footer="0" w:gutter="0"/>
          <w:cols w:space="720" w:equalWidth="0">
            <w:col w:w="9083"/>
          </w:cols>
        </w:sectPr>
      </w:pPr>
    </w:p>
    <w:p w14:paraId="623055B4" w14:textId="77777777" w:rsidR="0092391D" w:rsidRDefault="0092391D">
      <w:pPr>
        <w:spacing w:line="200" w:lineRule="exact"/>
        <w:rPr>
          <w:sz w:val="24"/>
          <w:szCs w:val="24"/>
        </w:rPr>
      </w:pPr>
    </w:p>
    <w:p w14:paraId="7354D3EC" w14:textId="77777777" w:rsidR="0092391D" w:rsidRDefault="0092391D">
      <w:pPr>
        <w:spacing w:line="200" w:lineRule="exact"/>
        <w:rPr>
          <w:sz w:val="24"/>
          <w:szCs w:val="24"/>
        </w:rPr>
      </w:pPr>
    </w:p>
    <w:p w14:paraId="1852F667" w14:textId="77777777" w:rsidR="0092391D" w:rsidRDefault="0092391D">
      <w:pPr>
        <w:spacing w:line="200" w:lineRule="exact"/>
        <w:rPr>
          <w:sz w:val="24"/>
          <w:szCs w:val="24"/>
        </w:rPr>
      </w:pPr>
    </w:p>
    <w:p w14:paraId="41C39606" w14:textId="77777777" w:rsidR="0092391D" w:rsidRDefault="0092391D">
      <w:pPr>
        <w:spacing w:line="200" w:lineRule="exact"/>
        <w:rPr>
          <w:sz w:val="24"/>
          <w:szCs w:val="24"/>
        </w:rPr>
      </w:pPr>
    </w:p>
    <w:p w14:paraId="075F3E66" w14:textId="77777777" w:rsidR="0092391D" w:rsidRDefault="0092391D">
      <w:pPr>
        <w:spacing w:line="200" w:lineRule="exact"/>
        <w:rPr>
          <w:sz w:val="24"/>
          <w:szCs w:val="24"/>
        </w:rPr>
      </w:pPr>
    </w:p>
    <w:p w14:paraId="6BE976D7" w14:textId="77777777" w:rsidR="0092391D" w:rsidRDefault="0092391D">
      <w:pPr>
        <w:spacing w:line="200" w:lineRule="exact"/>
        <w:rPr>
          <w:sz w:val="24"/>
          <w:szCs w:val="24"/>
        </w:rPr>
      </w:pPr>
    </w:p>
    <w:p w14:paraId="76810140" w14:textId="77777777" w:rsidR="0092391D" w:rsidRDefault="0092391D">
      <w:pPr>
        <w:spacing w:line="200" w:lineRule="exact"/>
        <w:rPr>
          <w:sz w:val="24"/>
          <w:szCs w:val="24"/>
        </w:rPr>
      </w:pPr>
    </w:p>
    <w:p w14:paraId="4E19EADC" w14:textId="77777777" w:rsidR="0092391D" w:rsidRDefault="0092391D">
      <w:pPr>
        <w:spacing w:line="200" w:lineRule="exact"/>
        <w:rPr>
          <w:sz w:val="24"/>
          <w:szCs w:val="24"/>
        </w:rPr>
      </w:pPr>
    </w:p>
    <w:p w14:paraId="5353E871" w14:textId="77777777" w:rsidR="0092391D" w:rsidRDefault="0092391D">
      <w:pPr>
        <w:spacing w:line="212" w:lineRule="exact"/>
        <w:rPr>
          <w:sz w:val="24"/>
          <w:szCs w:val="24"/>
        </w:rPr>
      </w:pPr>
    </w:p>
    <w:p w14:paraId="55090DD1" w14:textId="77777777" w:rsidR="0092391D" w:rsidRDefault="00057791">
      <w:pPr>
        <w:numPr>
          <w:ilvl w:val="0"/>
          <w:numId w:val="1"/>
        </w:numPr>
        <w:tabs>
          <w:tab w:val="left" w:pos="77"/>
        </w:tabs>
        <w:ind w:left="77" w:hanging="77"/>
        <w:rPr>
          <w:rFonts w:ascii="Arial" w:eastAsia="Arial" w:hAnsi="Arial" w:cs="Arial"/>
          <w:sz w:val="19"/>
          <w:szCs w:val="19"/>
          <w:vertAlign w:val="superscript"/>
        </w:rPr>
      </w:pPr>
      <w:r>
        <w:rPr>
          <w:rFonts w:ascii="Arial" w:eastAsia="Arial" w:hAnsi="Arial" w:cs="Arial"/>
          <w:sz w:val="15"/>
          <w:szCs w:val="15"/>
        </w:rPr>
        <w:t>Estudiante pregrado Universidad Nacional de Colombia</w:t>
      </w:r>
    </w:p>
    <w:p w14:paraId="5763F1CD" w14:textId="77777777" w:rsidR="0092391D" w:rsidRDefault="0092391D">
      <w:pPr>
        <w:sectPr w:rsidR="0092391D">
          <w:type w:val="continuous"/>
          <w:pgSz w:w="11900" w:h="16838"/>
          <w:pgMar w:top="1440" w:right="1440" w:bottom="553" w:left="1383" w:header="0" w:footer="0" w:gutter="0"/>
          <w:cols w:space="720" w:equalWidth="0">
            <w:col w:w="9083"/>
          </w:cols>
        </w:sectPr>
      </w:pPr>
    </w:p>
    <w:p w14:paraId="30402E60" w14:textId="77777777" w:rsidR="0092391D" w:rsidRDefault="00057791">
      <w:pPr>
        <w:tabs>
          <w:tab w:val="left" w:pos="6306"/>
        </w:tabs>
        <w:ind w:left="6"/>
        <w:rPr>
          <w:sz w:val="20"/>
          <w:szCs w:val="20"/>
        </w:rPr>
      </w:pPr>
      <w:bookmarkStart w:id="2" w:name="page2"/>
      <w:bookmarkEnd w:id="2"/>
      <w:r>
        <w:rPr>
          <w:rFonts w:ascii="Arial" w:eastAsia="Arial" w:hAnsi="Arial" w:cs="Arial"/>
        </w:rPr>
        <w:lastRenderedPageBreak/>
        <w:t xml:space="preserve">Economía experimental y del comportamiento - </w:t>
      </w:r>
      <w:r>
        <w:rPr>
          <w:rFonts w:ascii="Arial" w:eastAsia="Arial" w:hAnsi="Arial" w:cs="Arial"/>
        </w:rPr>
        <w:t>Referee Report</w:t>
      </w:r>
      <w:r>
        <w:rPr>
          <w:sz w:val="20"/>
          <w:szCs w:val="20"/>
        </w:rPr>
        <w:tab/>
      </w:r>
      <w:r>
        <w:rPr>
          <w:rFonts w:ascii="Arial" w:eastAsia="Arial" w:hAnsi="Arial" w:cs="Arial"/>
          <w:sz w:val="21"/>
          <w:szCs w:val="21"/>
        </w:rPr>
        <w:t>Universidad Nacional de Colombia</w:t>
      </w:r>
    </w:p>
    <w:p w14:paraId="293FD7BE"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14:anchorId="34E6BFDB" wp14:editId="135AFE97">
                <wp:simplePos x="0" y="0"/>
                <wp:positionH relativeFrom="column">
                  <wp:posOffset>0</wp:posOffset>
                </wp:positionH>
                <wp:positionV relativeFrom="paragraph">
                  <wp:posOffset>48260</wp:posOffset>
                </wp:positionV>
                <wp:extent cx="611949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072DD5" id="Shape 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" o:allowincell="f" filled="t" strokeweight=".14039mm">
                <v:stroke joinstyle="miter"/>
                <o:lock v:ext="edit" shapetype="f"/>
              </v:line>
            </w:pict>
          </mc:Fallback>
        </mc:AlternateContent>
      </w:r>
    </w:p>
    <w:p w14:paraId="114456B6" w14:textId="77777777" w:rsidR="0092391D" w:rsidRDefault="0092391D">
      <w:pPr>
        <w:spacing w:line="200" w:lineRule="exact"/>
        <w:rPr>
          <w:sz w:val="20"/>
          <w:szCs w:val="20"/>
        </w:rPr>
      </w:pPr>
    </w:p>
    <w:p w14:paraId="05BF50EC" w14:textId="77777777" w:rsidR="0092391D" w:rsidRDefault="0092391D">
      <w:pPr>
        <w:spacing w:line="253" w:lineRule="exact"/>
        <w:rPr>
          <w:sz w:val="20"/>
          <w:szCs w:val="20"/>
        </w:rPr>
      </w:pPr>
    </w:p>
    <w:p w14:paraId="1790282E" w14:textId="77777777" w:rsidR="0092391D" w:rsidRDefault="00057791">
      <w:pPr>
        <w:ind w:left="6"/>
        <w:rPr>
          <w:sz w:val="20"/>
          <w:szCs w:val="20"/>
        </w:rPr>
      </w:pPr>
      <w:r>
        <w:rPr>
          <w:rFonts w:ascii="Arial" w:eastAsia="Arial" w:hAnsi="Arial" w:cs="Arial"/>
          <w:b/>
          <w:bCs/>
          <w:sz w:val="29"/>
          <w:szCs w:val="29"/>
        </w:rPr>
        <w:t>Índice</w:t>
      </w:r>
    </w:p>
    <w:p w14:paraId="10623A44" w14:textId="77777777" w:rsidR="0092391D" w:rsidRDefault="0092391D">
      <w:pPr>
        <w:spacing w:line="233" w:lineRule="exact"/>
        <w:rPr>
          <w:sz w:val="20"/>
          <w:szCs w:val="20"/>
        </w:rPr>
      </w:pPr>
    </w:p>
    <w:tbl>
      <w:tblPr>
        <w:tblW w:w="0" w:type="auto"/>
        <w:tblInd w:w="6" w:type="dxa"/>
        <w:tblLayout w:type="fixed"/>
        <w:tblCellMar>
          <w:left w:w="0" w:type="dxa"/>
          <w:right w:w="0" w:type="dxa"/>
        </w:tblCellMar>
        <w:tblLook w:val="04A0" w:firstRow="1" w:lastRow="0" w:firstColumn="1" w:lastColumn="0" w:noHBand="0" w:noVBand="1"/>
      </w:tblPr>
      <w:tblGrid>
        <w:gridCol w:w="9400"/>
        <w:gridCol w:w="240"/>
      </w:tblGrid>
      <w:tr w:rsidR="0092391D" w14:paraId="148A631A" w14:textId="77777777">
        <w:trPr>
          <w:trHeight w:val="271"/>
        </w:trPr>
        <w:tc>
          <w:tcPr>
            <w:tcW w:w="9400" w:type="dxa"/>
            <w:vAlign w:val="bottom"/>
          </w:tcPr>
          <w:p w14:paraId="2361F61B" w14:textId="77777777" w:rsidR="0092391D" w:rsidRDefault="00057791">
            <w:pPr>
              <w:jc w:val="right"/>
              <w:rPr>
                <w:rFonts w:ascii="Arial" w:eastAsia="Arial" w:hAnsi="Arial" w:cs="Arial"/>
                <w:b/>
                <w:bCs/>
              </w:rPr>
            </w:pPr>
            <w:hyperlink w:anchor="page3">
              <w:r>
                <w:rPr>
                  <w:rFonts w:ascii="Arial" w:eastAsia="Arial" w:hAnsi="Arial" w:cs="Arial"/>
                  <w:b/>
                  <w:bCs/>
                </w:rPr>
                <w:t>1. El artículo está motivado por el estudio de un comportamiento que contradice un</w:t>
              </w:r>
            </w:hyperlink>
          </w:p>
        </w:tc>
        <w:tc>
          <w:tcPr>
            <w:tcW w:w="240" w:type="dxa"/>
            <w:vAlign w:val="bottom"/>
          </w:tcPr>
          <w:p w14:paraId="002B3484" w14:textId="77777777" w:rsidR="0092391D" w:rsidRDefault="0092391D">
            <w:pPr>
              <w:rPr>
                <w:sz w:val="23"/>
                <w:szCs w:val="23"/>
              </w:rPr>
            </w:pPr>
          </w:p>
        </w:tc>
      </w:tr>
      <w:tr w:rsidR="0092391D" w14:paraId="4ADB91E7" w14:textId="77777777">
        <w:trPr>
          <w:trHeight w:val="271"/>
        </w:trPr>
        <w:tc>
          <w:tcPr>
            <w:tcW w:w="9400" w:type="dxa"/>
            <w:vAlign w:val="bottom"/>
          </w:tcPr>
          <w:p w14:paraId="1C08AA4D" w14:textId="77777777" w:rsidR="0092391D" w:rsidRDefault="00057791">
            <w:pPr>
              <w:jc w:val="right"/>
              <w:rPr>
                <w:rFonts w:ascii="Arial" w:eastAsia="Arial" w:hAnsi="Arial" w:cs="Arial"/>
                <w:b/>
                <w:bCs/>
              </w:rPr>
            </w:pPr>
            <w:hyperlink w:anchor="page3">
              <w:r>
                <w:rPr>
                  <w:rFonts w:ascii="Arial" w:eastAsia="Arial" w:hAnsi="Arial" w:cs="Arial"/>
                  <w:b/>
                  <w:bCs/>
                </w:rPr>
                <w:t xml:space="preserve">supuesto bastante común en economía. ¿Puede </w:t>
              </w:r>
              <w:r>
                <w:rPr>
                  <w:rFonts w:ascii="Arial" w:eastAsia="Arial" w:hAnsi="Arial" w:cs="Arial"/>
                  <w:b/>
                  <w:bCs/>
                </w:rPr>
                <w:t>indicar cuál es este supuesto, cuál</w:t>
              </w:r>
            </w:hyperlink>
          </w:p>
        </w:tc>
        <w:tc>
          <w:tcPr>
            <w:tcW w:w="240" w:type="dxa"/>
            <w:vAlign w:val="bottom"/>
          </w:tcPr>
          <w:p w14:paraId="137A0341" w14:textId="77777777" w:rsidR="0092391D" w:rsidRDefault="0092391D">
            <w:pPr>
              <w:rPr>
                <w:sz w:val="23"/>
                <w:szCs w:val="23"/>
              </w:rPr>
            </w:pPr>
          </w:p>
        </w:tc>
      </w:tr>
      <w:tr w:rsidR="0092391D" w14:paraId="3DCAE69D" w14:textId="77777777">
        <w:trPr>
          <w:trHeight w:val="271"/>
        </w:trPr>
        <w:tc>
          <w:tcPr>
            <w:tcW w:w="9400" w:type="dxa"/>
            <w:vAlign w:val="bottom"/>
          </w:tcPr>
          <w:p w14:paraId="64793B15" w14:textId="77777777" w:rsidR="0092391D" w:rsidRDefault="00057791">
            <w:pPr>
              <w:jc w:val="right"/>
              <w:rPr>
                <w:rFonts w:ascii="Arial" w:eastAsia="Arial" w:hAnsi="Arial" w:cs="Arial"/>
                <w:b/>
                <w:bCs/>
              </w:rPr>
            </w:pPr>
            <w:hyperlink w:anchor="page3">
              <w:r>
                <w:rPr>
                  <w:rFonts w:ascii="Arial" w:eastAsia="Arial" w:hAnsi="Arial" w:cs="Arial"/>
                  <w:b/>
                  <w:bCs/>
                </w:rPr>
                <w:t>sería el comportamiento en contradicción y cuáles ejemplos de dicho comporta-</w:t>
              </w:r>
            </w:hyperlink>
          </w:p>
        </w:tc>
        <w:tc>
          <w:tcPr>
            <w:tcW w:w="240" w:type="dxa"/>
            <w:vAlign w:val="bottom"/>
          </w:tcPr>
          <w:p w14:paraId="19DC919D" w14:textId="77777777" w:rsidR="0092391D" w:rsidRDefault="0092391D">
            <w:pPr>
              <w:rPr>
                <w:sz w:val="23"/>
                <w:szCs w:val="23"/>
              </w:rPr>
            </w:pPr>
          </w:p>
        </w:tc>
      </w:tr>
      <w:tr w:rsidR="0092391D" w14:paraId="5D6756B9" w14:textId="77777777">
        <w:trPr>
          <w:trHeight w:val="311"/>
        </w:trPr>
        <w:tc>
          <w:tcPr>
            <w:tcW w:w="9400" w:type="dxa"/>
            <w:vAlign w:val="bottom"/>
          </w:tcPr>
          <w:p w14:paraId="2BFDDFD1" w14:textId="77777777" w:rsidR="0092391D" w:rsidRDefault="00057791">
            <w:pPr>
              <w:ind w:right="1451"/>
              <w:jc w:val="right"/>
              <w:rPr>
                <w:rFonts w:ascii="Arial" w:eastAsia="Arial" w:hAnsi="Arial" w:cs="Arial"/>
                <w:b/>
                <w:bCs/>
              </w:rPr>
            </w:pPr>
            <w:hyperlink w:anchor="page3">
              <w:r>
                <w:rPr>
                  <w:rFonts w:ascii="Arial" w:eastAsia="Arial" w:hAnsi="Arial" w:cs="Arial"/>
                  <w:b/>
                  <w:bCs/>
                </w:rPr>
                <w:t>miento hemos discutido en clase a partir de evidencia experimental?</w:t>
              </w:r>
            </w:hyperlink>
          </w:p>
        </w:tc>
        <w:tc>
          <w:tcPr>
            <w:tcW w:w="240" w:type="dxa"/>
            <w:vAlign w:val="bottom"/>
          </w:tcPr>
          <w:p w14:paraId="4580130B" w14:textId="77777777" w:rsidR="0092391D" w:rsidRDefault="00057791">
            <w:pPr>
              <w:jc w:val="right"/>
              <w:rPr>
                <w:sz w:val="20"/>
                <w:szCs w:val="20"/>
              </w:rPr>
            </w:pPr>
            <w:r>
              <w:rPr>
                <w:rFonts w:ascii="Arial" w:eastAsia="Arial" w:hAnsi="Arial" w:cs="Arial"/>
                <w:b/>
                <w:bCs/>
              </w:rPr>
              <w:t>1</w:t>
            </w:r>
          </w:p>
        </w:tc>
      </w:tr>
    </w:tbl>
    <w:p w14:paraId="6076ED38" w14:textId="77777777" w:rsidR="0092391D" w:rsidRDefault="0092391D">
      <w:pPr>
        <w:spacing w:line="179" w:lineRule="exact"/>
        <w:rPr>
          <w:sz w:val="20"/>
          <w:szCs w:val="20"/>
        </w:rPr>
      </w:pPr>
    </w:p>
    <w:p w14:paraId="4D775A67" w14:textId="77777777" w:rsidR="0092391D" w:rsidRDefault="00057791">
      <w:pPr>
        <w:numPr>
          <w:ilvl w:val="0"/>
          <w:numId w:val="2"/>
        </w:numPr>
        <w:tabs>
          <w:tab w:val="left" w:pos="326"/>
        </w:tabs>
        <w:spacing w:line="275" w:lineRule="auto"/>
        <w:ind w:left="326" w:right="340" w:hanging="326"/>
        <w:jc w:val="both"/>
        <w:rPr>
          <w:rFonts w:ascii="Arial" w:eastAsia="Arial" w:hAnsi="Arial" w:cs="Arial"/>
          <w:b/>
          <w:bCs/>
        </w:rPr>
      </w:pPr>
      <w:hyperlink w:anchor="page4">
        <w:r>
          <w:rPr>
            <w:rFonts w:ascii="Arial" w:eastAsia="Arial" w:hAnsi="Arial" w:cs="Arial"/>
            <w:b/>
            <w:bCs/>
          </w:rPr>
          <w:t>El artículo dice criticar algunas teorías que pretenden explicar el comportamiento</w:t>
        </w:r>
      </w:hyperlink>
      <w:r>
        <w:rPr>
          <w:rFonts w:ascii="Arial" w:eastAsia="Arial" w:hAnsi="Arial" w:cs="Arial"/>
          <w:b/>
          <w:bCs/>
        </w:rPr>
        <w:t xml:space="preserve"> </w:t>
      </w:r>
      <w:hyperlink w:anchor="page4">
        <w:r>
          <w:rPr>
            <w:rFonts w:ascii="Arial" w:eastAsia="Arial" w:hAnsi="Arial" w:cs="Arial"/>
            <w:b/>
            <w:bCs/>
          </w:rPr>
          <w:t>enunciado en 1. ¿Cómo son llamadas estas teorías? ¿Cuál es el supuesto a través</w:t>
        </w:r>
      </w:hyperlink>
    </w:p>
    <w:p w14:paraId="76D4122F" w14:textId="77777777" w:rsidR="0092391D" w:rsidRDefault="0092391D">
      <w:pPr>
        <w:spacing w:line="2" w:lineRule="exact"/>
        <w:rPr>
          <w:rFonts w:ascii="Arial" w:eastAsia="Arial" w:hAnsi="Arial" w:cs="Arial"/>
          <w:b/>
          <w:bCs/>
        </w:rPr>
      </w:pPr>
    </w:p>
    <w:tbl>
      <w:tblPr>
        <w:tblW w:w="0" w:type="auto"/>
        <w:tblInd w:w="326" w:type="dxa"/>
        <w:tblLayout w:type="fixed"/>
        <w:tblCellMar>
          <w:left w:w="0" w:type="dxa"/>
          <w:right w:w="0" w:type="dxa"/>
        </w:tblCellMar>
        <w:tblLook w:val="04A0" w:firstRow="1" w:lastRow="0" w:firstColumn="1" w:lastColumn="0" w:noHBand="0" w:noVBand="1"/>
      </w:tblPr>
      <w:tblGrid>
        <w:gridCol w:w="8060"/>
        <w:gridCol w:w="1260"/>
      </w:tblGrid>
      <w:tr w:rsidR="0092391D" w14:paraId="653A91EF" w14:textId="77777777">
        <w:trPr>
          <w:trHeight w:val="311"/>
        </w:trPr>
        <w:tc>
          <w:tcPr>
            <w:tcW w:w="8060" w:type="dxa"/>
            <w:vAlign w:val="bottom"/>
          </w:tcPr>
          <w:p w14:paraId="40CA7D13" w14:textId="77777777" w:rsidR="0092391D" w:rsidRDefault="00057791">
            <w:pPr>
              <w:rPr>
                <w:rFonts w:ascii="Arial" w:eastAsia="Arial" w:hAnsi="Arial" w:cs="Arial"/>
                <w:b/>
                <w:bCs/>
              </w:rPr>
            </w:pPr>
            <w:hyperlink w:anchor="page4">
              <w:r>
                <w:rPr>
                  <w:rFonts w:ascii="Arial" w:eastAsia="Arial" w:hAnsi="Arial" w:cs="Arial"/>
                  <w:b/>
                  <w:bCs/>
                </w:rPr>
                <w:t>del cual s</w:t>
              </w:r>
              <w:r>
                <w:rPr>
                  <w:rFonts w:ascii="Arial" w:eastAsia="Arial" w:hAnsi="Arial" w:cs="Arial"/>
                  <w:b/>
                  <w:bCs/>
                </w:rPr>
                <w:t>on capaces de explicar este tipo de comportamientos?</w:t>
              </w:r>
            </w:hyperlink>
          </w:p>
        </w:tc>
        <w:tc>
          <w:tcPr>
            <w:tcW w:w="1260" w:type="dxa"/>
            <w:vAlign w:val="bottom"/>
          </w:tcPr>
          <w:p w14:paraId="332D203D" w14:textId="77777777" w:rsidR="0092391D" w:rsidRDefault="00057791">
            <w:pPr>
              <w:jc w:val="right"/>
              <w:rPr>
                <w:sz w:val="20"/>
                <w:szCs w:val="20"/>
              </w:rPr>
            </w:pPr>
            <w:r>
              <w:rPr>
                <w:rFonts w:ascii="Arial" w:eastAsia="Arial" w:hAnsi="Arial" w:cs="Arial"/>
                <w:b/>
                <w:bCs/>
              </w:rPr>
              <w:t>2</w:t>
            </w:r>
          </w:p>
        </w:tc>
      </w:tr>
    </w:tbl>
    <w:p w14:paraId="12FD6C7F" w14:textId="77777777" w:rsidR="0092391D" w:rsidRDefault="0092391D">
      <w:pPr>
        <w:spacing w:line="139" w:lineRule="exact"/>
        <w:rPr>
          <w:rFonts w:ascii="Arial" w:eastAsia="Arial" w:hAnsi="Arial" w:cs="Arial"/>
          <w:b/>
          <w:bCs/>
        </w:rPr>
      </w:pPr>
    </w:p>
    <w:p w14:paraId="1F38027B" w14:textId="77777777" w:rsidR="0092391D" w:rsidRDefault="00057791">
      <w:pPr>
        <w:numPr>
          <w:ilvl w:val="0"/>
          <w:numId w:val="3"/>
        </w:numPr>
        <w:tabs>
          <w:tab w:val="left" w:pos="326"/>
        </w:tabs>
        <w:spacing w:line="275" w:lineRule="auto"/>
        <w:ind w:left="326" w:right="340" w:hanging="326"/>
        <w:jc w:val="both"/>
        <w:rPr>
          <w:rFonts w:ascii="Arial" w:eastAsia="Arial" w:hAnsi="Arial" w:cs="Arial"/>
          <w:b/>
          <w:bCs/>
        </w:rPr>
      </w:pPr>
      <w:hyperlink w:anchor="page5">
        <w:r>
          <w:rPr>
            <w:rFonts w:ascii="Arial" w:eastAsia="Arial" w:hAnsi="Arial" w:cs="Arial"/>
            <w:b/>
            <w:bCs/>
          </w:rPr>
          <w:t>El artículo hace tres ejemplos de comportamientos que difícilmente podrían ser ex-</w:t>
        </w:r>
      </w:hyperlink>
      <w:hyperlink w:anchor="page5">
        <w:r>
          <w:rPr>
            <w:rFonts w:ascii="Arial" w:eastAsia="Arial" w:hAnsi="Arial" w:cs="Arial"/>
            <w:b/>
            <w:bCs/>
          </w:rPr>
          <w:t>plicados por las teorías enunciadas en 2. ¿Cuáles son? ¿Por q</w:t>
        </w:r>
        <w:r>
          <w:rPr>
            <w:rFonts w:ascii="Arial" w:eastAsia="Arial" w:hAnsi="Arial" w:cs="Arial"/>
            <w:b/>
            <w:bCs/>
          </w:rPr>
          <w:t>ué no son compatibles</w:t>
        </w:r>
      </w:hyperlink>
    </w:p>
    <w:p w14:paraId="42C3E0F4" w14:textId="77777777" w:rsidR="0092391D" w:rsidRDefault="0092391D">
      <w:pPr>
        <w:spacing w:line="2" w:lineRule="exact"/>
        <w:rPr>
          <w:rFonts w:ascii="Arial" w:eastAsia="Arial" w:hAnsi="Arial" w:cs="Arial"/>
          <w:b/>
          <w:bCs/>
        </w:rPr>
      </w:pPr>
    </w:p>
    <w:tbl>
      <w:tblPr>
        <w:tblW w:w="0" w:type="auto"/>
        <w:tblInd w:w="326" w:type="dxa"/>
        <w:tblLayout w:type="fixed"/>
        <w:tblCellMar>
          <w:left w:w="0" w:type="dxa"/>
          <w:right w:w="0" w:type="dxa"/>
        </w:tblCellMar>
        <w:tblLook w:val="04A0" w:firstRow="1" w:lastRow="0" w:firstColumn="1" w:lastColumn="0" w:noHBand="0" w:noVBand="1"/>
      </w:tblPr>
      <w:tblGrid>
        <w:gridCol w:w="5700"/>
        <w:gridCol w:w="3620"/>
      </w:tblGrid>
      <w:tr w:rsidR="0092391D" w14:paraId="5CDF9D74" w14:textId="77777777">
        <w:trPr>
          <w:trHeight w:val="311"/>
        </w:trPr>
        <w:tc>
          <w:tcPr>
            <w:tcW w:w="5700" w:type="dxa"/>
            <w:vAlign w:val="bottom"/>
          </w:tcPr>
          <w:p w14:paraId="6F99DA49" w14:textId="77777777" w:rsidR="0092391D" w:rsidRDefault="00057791">
            <w:pPr>
              <w:rPr>
                <w:rFonts w:ascii="Arial" w:eastAsia="Arial" w:hAnsi="Arial" w:cs="Arial"/>
                <w:b/>
                <w:bCs/>
              </w:rPr>
            </w:pPr>
            <w:hyperlink w:anchor="page5">
              <w:r>
                <w:rPr>
                  <w:rFonts w:ascii="Arial" w:eastAsia="Arial" w:hAnsi="Arial" w:cs="Arial"/>
                  <w:b/>
                  <w:bCs/>
                </w:rPr>
                <w:t>con las teorías en 2?</w:t>
              </w:r>
            </w:hyperlink>
          </w:p>
        </w:tc>
        <w:tc>
          <w:tcPr>
            <w:tcW w:w="3620" w:type="dxa"/>
            <w:vAlign w:val="bottom"/>
          </w:tcPr>
          <w:p w14:paraId="7C582710" w14:textId="77777777" w:rsidR="0092391D" w:rsidRDefault="00057791">
            <w:pPr>
              <w:jc w:val="right"/>
              <w:rPr>
                <w:sz w:val="20"/>
                <w:szCs w:val="20"/>
              </w:rPr>
            </w:pPr>
            <w:r>
              <w:rPr>
                <w:rFonts w:ascii="Arial" w:eastAsia="Arial" w:hAnsi="Arial" w:cs="Arial"/>
                <w:b/>
                <w:bCs/>
              </w:rPr>
              <w:t>3</w:t>
            </w:r>
          </w:p>
        </w:tc>
      </w:tr>
    </w:tbl>
    <w:p w14:paraId="09A842BC" w14:textId="77777777" w:rsidR="0092391D" w:rsidRDefault="0092391D">
      <w:pPr>
        <w:spacing w:line="139" w:lineRule="exact"/>
        <w:rPr>
          <w:rFonts w:ascii="Arial" w:eastAsia="Arial" w:hAnsi="Arial" w:cs="Arial"/>
          <w:b/>
          <w:bCs/>
        </w:rPr>
      </w:pPr>
    </w:p>
    <w:p w14:paraId="1714E6BD" w14:textId="77777777" w:rsidR="0092391D" w:rsidRDefault="00057791">
      <w:pPr>
        <w:numPr>
          <w:ilvl w:val="0"/>
          <w:numId w:val="4"/>
        </w:numPr>
        <w:tabs>
          <w:tab w:val="left" w:pos="326"/>
        </w:tabs>
        <w:spacing w:line="275" w:lineRule="auto"/>
        <w:ind w:left="326" w:right="340" w:hanging="326"/>
        <w:jc w:val="both"/>
        <w:rPr>
          <w:rFonts w:ascii="Arial" w:eastAsia="Arial" w:hAnsi="Arial" w:cs="Arial"/>
          <w:b/>
          <w:bCs/>
        </w:rPr>
      </w:pPr>
      <w:hyperlink w:anchor="page6">
        <w:r>
          <w:rPr>
            <w:rFonts w:ascii="Arial" w:eastAsia="Arial" w:hAnsi="Arial" w:cs="Arial"/>
            <w:b/>
            <w:bCs/>
          </w:rPr>
          <w:t>En la línea de base (tratamiento control), se usa una tarea que hemos aprendido a</w:t>
        </w:r>
      </w:hyperlink>
      <w:r>
        <w:rPr>
          <w:rFonts w:ascii="Arial" w:eastAsia="Arial" w:hAnsi="Arial" w:cs="Arial"/>
          <w:b/>
          <w:bCs/>
        </w:rPr>
        <w:t xml:space="preserve"> </w:t>
      </w:r>
      <w:hyperlink w:anchor="page6">
        <w:r>
          <w:rPr>
            <w:rFonts w:ascii="Arial" w:eastAsia="Arial" w:hAnsi="Arial" w:cs="Arial"/>
            <w:b/>
            <w:bCs/>
          </w:rPr>
          <w:t xml:space="preserve">estudiar en clase, ¿cuál es? La </w:t>
        </w:r>
        <w:r>
          <w:rPr>
            <w:rFonts w:ascii="Arial" w:eastAsia="Arial" w:hAnsi="Arial" w:cs="Arial"/>
            <w:b/>
            <w:bCs/>
          </w:rPr>
          <w:t>versión usada es bastante diferente de la que hemos</w:t>
        </w:r>
      </w:hyperlink>
    </w:p>
    <w:p w14:paraId="17E49C3B" w14:textId="77777777" w:rsidR="0092391D" w:rsidRDefault="0092391D">
      <w:pPr>
        <w:spacing w:line="2" w:lineRule="exact"/>
        <w:rPr>
          <w:rFonts w:ascii="Arial" w:eastAsia="Arial" w:hAnsi="Arial" w:cs="Arial"/>
          <w:b/>
          <w:bCs/>
        </w:rPr>
      </w:pPr>
    </w:p>
    <w:tbl>
      <w:tblPr>
        <w:tblW w:w="0" w:type="auto"/>
        <w:tblInd w:w="6" w:type="dxa"/>
        <w:tblLayout w:type="fixed"/>
        <w:tblCellMar>
          <w:left w:w="0" w:type="dxa"/>
          <w:right w:w="0" w:type="dxa"/>
        </w:tblCellMar>
        <w:tblLook w:val="04A0" w:firstRow="1" w:lastRow="0" w:firstColumn="1" w:lastColumn="0" w:noHBand="0" w:noVBand="1"/>
      </w:tblPr>
      <w:tblGrid>
        <w:gridCol w:w="260"/>
        <w:gridCol w:w="480"/>
        <w:gridCol w:w="8660"/>
        <w:gridCol w:w="240"/>
      </w:tblGrid>
      <w:tr w:rsidR="0092391D" w14:paraId="43463020" w14:textId="77777777">
        <w:trPr>
          <w:trHeight w:val="311"/>
        </w:trPr>
        <w:tc>
          <w:tcPr>
            <w:tcW w:w="260" w:type="dxa"/>
            <w:vAlign w:val="bottom"/>
          </w:tcPr>
          <w:p w14:paraId="384A466C" w14:textId="77777777" w:rsidR="0092391D" w:rsidRDefault="0092391D">
            <w:pPr>
              <w:rPr>
                <w:sz w:val="24"/>
                <w:szCs w:val="24"/>
              </w:rPr>
            </w:pPr>
          </w:p>
        </w:tc>
        <w:tc>
          <w:tcPr>
            <w:tcW w:w="9140" w:type="dxa"/>
            <w:gridSpan w:val="2"/>
            <w:vAlign w:val="bottom"/>
          </w:tcPr>
          <w:p w14:paraId="147C5F8D" w14:textId="77777777" w:rsidR="0092391D" w:rsidRDefault="00057791">
            <w:pPr>
              <w:ind w:left="60"/>
              <w:rPr>
                <w:rFonts w:ascii="Arial" w:eastAsia="Arial" w:hAnsi="Arial" w:cs="Arial"/>
                <w:b/>
                <w:bCs/>
              </w:rPr>
            </w:pPr>
            <w:hyperlink w:anchor="page6">
              <w:r>
                <w:rPr>
                  <w:rFonts w:ascii="Arial" w:eastAsia="Arial" w:hAnsi="Arial" w:cs="Arial"/>
                  <w:b/>
                  <w:bCs/>
                </w:rPr>
                <w:t>visto, ¿cuál es la ventaja (y desventaja) de utilizar esta versión?</w:t>
              </w:r>
            </w:hyperlink>
          </w:p>
        </w:tc>
        <w:tc>
          <w:tcPr>
            <w:tcW w:w="240" w:type="dxa"/>
            <w:vAlign w:val="bottom"/>
          </w:tcPr>
          <w:p w14:paraId="026A4E30" w14:textId="77777777" w:rsidR="0092391D" w:rsidRDefault="00057791">
            <w:pPr>
              <w:jc w:val="right"/>
              <w:rPr>
                <w:sz w:val="20"/>
                <w:szCs w:val="20"/>
              </w:rPr>
            </w:pPr>
            <w:r>
              <w:rPr>
                <w:rFonts w:ascii="Arial" w:eastAsia="Arial" w:hAnsi="Arial" w:cs="Arial"/>
                <w:b/>
                <w:bCs/>
              </w:rPr>
              <w:t>4</w:t>
            </w:r>
          </w:p>
        </w:tc>
      </w:tr>
      <w:tr w:rsidR="0092391D" w14:paraId="1496650A" w14:textId="77777777">
        <w:trPr>
          <w:trHeight w:val="410"/>
        </w:trPr>
        <w:tc>
          <w:tcPr>
            <w:tcW w:w="260" w:type="dxa"/>
            <w:vAlign w:val="bottom"/>
          </w:tcPr>
          <w:p w14:paraId="76B1074D" w14:textId="77777777" w:rsidR="0092391D" w:rsidRDefault="00057791">
            <w:pPr>
              <w:jc w:val="right"/>
              <w:rPr>
                <w:rFonts w:ascii="Arial" w:eastAsia="Arial" w:hAnsi="Arial" w:cs="Arial"/>
                <w:b/>
                <w:bCs/>
                <w:w w:val="86"/>
              </w:rPr>
            </w:pPr>
            <w:hyperlink w:anchor="page8">
              <w:r>
                <w:rPr>
                  <w:rFonts w:ascii="Arial" w:eastAsia="Arial" w:hAnsi="Arial" w:cs="Arial"/>
                  <w:b/>
                  <w:bCs/>
                  <w:w w:val="86"/>
                </w:rPr>
                <w:t>5.</w:t>
              </w:r>
            </w:hyperlink>
          </w:p>
        </w:tc>
        <w:tc>
          <w:tcPr>
            <w:tcW w:w="9140" w:type="dxa"/>
            <w:gridSpan w:val="2"/>
            <w:vAlign w:val="bottom"/>
          </w:tcPr>
          <w:p w14:paraId="0072175A" w14:textId="77777777" w:rsidR="0092391D" w:rsidRDefault="00057791">
            <w:pPr>
              <w:ind w:left="60"/>
              <w:rPr>
                <w:rFonts w:ascii="Arial" w:eastAsia="Arial" w:hAnsi="Arial" w:cs="Arial"/>
                <w:b/>
                <w:bCs/>
              </w:rPr>
            </w:pPr>
            <w:hyperlink w:anchor="page8">
              <w:r>
                <w:rPr>
                  <w:rFonts w:ascii="Arial" w:eastAsia="Arial" w:hAnsi="Arial" w:cs="Arial"/>
                  <w:b/>
                  <w:bCs/>
                </w:rPr>
                <w:t xml:space="preserve">¿Cuáles son los tratamientos </w:t>
              </w:r>
              <w:r>
                <w:rPr>
                  <w:rFonts w:ascii="Arial" w:eastAsia="Arial" w:hAnsi="Arial" w:cs="Arial"/>
                  <w:b/>
                  <w:bCs/>
                </w:rPr>
                <w:t>(condiciones experimentales) introducidos en este</w:t>
              </w:r>
            </w:hyperlink>
          </w:p>
        </w:tc>
        <w:tc>
          <w:tcPr>
            <w:tcW w:w="240" w:type="dxa"/>
            <w:vAlign w:val="bottom"/>
          </w:tcPr>
          <w:p w14:paraId="33F68D45" w14:textId="77777777" w:rsidR="0092391D" w:rsidRDefault="0092391D">
            <w:pPr>
              <w:rPr>
                <w:sz w:val="24"/>
                <w:szCs w:val="24"/>
              </w:rPr>
            </w:pPr>
          </w:p>
        </w:tc>
      </w:tr>
      <w:tr w:rsidR="0092391D" w14:paraId="7027154E" w14:textId="77777777">
        <w:trPr>
          <w:trHeight w:val="273"/>
        </w:trPr>
        <w:tc>
          <w:tcPr>
            <w:tcW w:w="260" w:type="dxa"/>
            <w:vAlign w:val="bottom"/>
          </w:tcPr>
          <w:p w14:paraId="68AEEEDC" w14:textId="77777777" w:rsidR="0092391D" w:rsidRDefault="0092391D">
            <w:pPr>
              <w:rPr>
                <w:sz w:val="23"/>
                <w:szCs w:val="23"/>
              </w:rPr>
            </w:pPr>
          </w:p>
        </w:tc>
        <w:tc>
          <w:tcPr>
            <w:tcW w:w="9140" w:type="dxa"/>
            <w:gridSpan w:val="2"/>
            <w:vAlign w:val="bottom"/>
          </w:tcPr>
          <w:p w14:paraId="1A0E554A" w14:textId="77777777" w:rsidR="0092391D" w:rsidRDefault="00057791">
            <w:pPr>
              <w:ind w:left="60"/>
              <w:rPr>
                <w:rFonts w:ascii="Arial" w:eastAsia="Arial" w:hAnsi="Arial" w:cs="Arial"/>
                <w:b/>
                <w:bCs/>
              </w:rPr>
            </w:pPr>
            <w:hyperlink w:anchor="page8">
              <w:r>
                <w:rPr>
                  <w:rFonts w:ascii="Arial" w:eastAsia="Arial" w:hAnsi="Arial" w:cs="Arial"/>
                  <w:b/>
                  <w:bCs/>
                </w:rPr>
                <w:t>experimento?</w:t>
              </w:r>
            </w:hyperlink>
          </w:p>
        </w:tc>
        <w:tc>
          <w:tcPr>
            <w:tcW w:w="240" w:type="dxa"/>
            <w:vAlign w:val="bottom"/>
          </w:tcPr>
          <w:p w14:paraId="32EAAE22" w14:textId="77777777" w:rsidR="0092391D" w:rsidRDefault="00057791">
            <w:pPr>
              <w:jc w:val="right"/>
              <w:rPr>
                <w:sz w:val="20"/>
                <w:szCs w:val="20"/>
              </w:rPr>
            </w:pPr>
            <w:r>
              <w:rPr>
                <w:rFonts w:ascii="Arial" w:eastAsia="Arial" w:hAnsi="Arial" w:cs="Arial"/>
                <w:b/>
                <w:bCs/>
              </w:rPr>
              <w:t>6</w:t>
            </w:r>
          </w:p>
        </w:tc>
      </w:tr>
      <w:tr w:rsidR="0092391D" w14:paraId="775CEA59" w14:textId="77777777">
        <w:trPr>
          <w:trHeight w:val="271"/>
        </w:trPr>
        <w:tc>
          <w:tcPr>
            <w:tcW w:w="260" w:type="dxa"/>
            <w:vAlign w:val="bottom"/>
          </w:tcPr>
          <w:p w14:paraId="26695211" w14:textId="77777777" w:rsidR="0092391D" w:rsidRDefault="0092391D">
            <w:pPr>
              <w:rPr>
                <w:sz w:val="23"/>
                <w:szCs w:val="23"/>
              </w:rPr>
            </w:pPr>
          </w:p>
        </w:tc>
        <w:tc>
          <w:tcPr>
            <w:tcW w:w="480" w:type="dxa"/>
            <w:vAlign w:val="bottom"/>
          </w:tcPr>
          <w:p w14:paraId="317E0C0D" w14:textId="77777777" w:rsidR="0092391D" w:rsidRDefault="00057791">
            <w:pPr>
              <w:ind w:left="60"/>
              <w:rPr>
                <w:rFonts w:ascii="Arial" w:eastAsia="Arial" w:hAnsi="Arial" w:cs="Arial"/>
              </w:rPr>
            </w:pPr>
            <w:hyperlink w:anchor="page9">
              <w:r>
                <w:rPr>
                  <w:rFonts w:ascii="Arial" w:eastAsia="Arial" w:hAnsi="Arial" w:cs="Arial"/>
                </w:rPr>
                <w:t>5.1.</w:t>
              </w:r>
            </w:hyperlink>
          </w:p>
        </w:tc>
        <w:tc>
          <w:tcPr>
            <w:tcW w:w="8660" w:type="dxa"/>
            <w:vAlign w:val="bottom"/>
          </w:tcPr>
          <w:p w14:paraId="4BA11933" w14:textId="77777777" w:rsidR="0092391D" w:rsidRDefault="00057791">
            <w:pPr>
              <w:ind w:left="80"/>
              <w:rPr>
                <w:rFonts w:ascii="Arial" w:eastAsia="Arial" w:hAnsi="Arial" w:cs="Arial"/>
              </w:rPr>
            </w:pPr>
            <w:hyperlink w:anchor="page9">
              <w:r>
                <w:rPr>
                  <w:rFonts w:ascii="Arial" w:eastAsia="Arial" w:hAnsi="Arial" w:cs="Arial"/>
                </w:rPr>
                <w:t xml:space="preserve">Hidden information treatment </w:t>
              </w:r>
            </w:hyperlink>
            <w:r>
              <w:rPr>
                <w:rFonts w:ascii="Arial" w:eastAsia="Arial" w:hAnsi="Arial" w:cs="Arial"/>
              </w:rPr>
              <w:t>. . . . . . . . . . . . . . . . . . . . . . . . . . . . . . . .</w:t>
            </w:r>
          </w:p>
        </w:tc>
        <w:tc>
          <w:tcPr>
            <w:tcW w:w="240" w:type="dxa"/>
            <w:vAlign w:val="bottom"/>
          </w:tcPr>
          <w:p w14:paraId="7E50A87E" w14:textId="77777777" w:rsidR="0092391D" w:rsidRDefault="00057791">
            <w:pPr>
              <w:jc w:val="right"/>
              <w:rPr>
                <w:sz w:val="20"/>
                <w:szCs w:val="20"/>
              </w:rPr>
            </w:pPr>
            <w:r>
              <w:rPr>
                <w:rFonts w:ascii="Arial" w:eastAsia="Arial" w:hAnsi="Arial" w:cs="Arial"/>
              </w:rPr>
              <w:t>7</w:t>
            </w:r>
          </w:p>
        </w:tc>
      </w:tr>
      <w:tr w:rsidR="0092391D" w14:paraId="096BC830" w14:textId="77777777">
        <w:trPr>
          <w:trHeight w:val="271"/>
        </w:trPr>
        <w:tc>
          <w:tcPr>
            <w:tcW w:w="260" w:type="dxa"/>
            <w:vAlign w:val="bottom"/>
          </w:tcPr>
          <w:p w14:paraId="42974CD8" w14:textId="77777777" w:rsidR="0092391D" w:rsidRDefault="0092391D">
            <w:pPr>
              <w:rPr>
                <w:sz w:val="23"/>
                <w:szCs w:val="23"/>
              </w:rPr>
            </w:pPr>
          </w:p>
        </w:tc>
        <w:tc>
          <w:tcPr>
            <w:tcW w:w="480" w:type="dxa"/>
            <w:vAlign w:val="bottom"/>
          </w:tcPr>
          <w:p w14:paraId="416BE5B1" w14:textId="77777777" w:rsidR="0092391D" w:rsidRDefault="00057791">
            <w:pPr>
              <w:ind w:left="60"/>
              <w:rPr>
                <w:rFonts w:ascii="Arial" w:eastAsia="Arial" w:hAnsi="Arial" w:cs="Arial"/>
              </w:rPr>
            </w:pPr>
            <w:hyperlink w:anchor="page9">
              <w:r>
                <w:rPr>
                  <w:rFonts w:ascii="Arial" w:eastAsia="Arial" w:hAnsi="Arial" w:cs="Arial"/>
                </w:rPr>
                <w:t>5.2.</w:t>
              </w:r>
            </w:hyperlink>
          </w:p>
        </w:tc>
        <w:tc>
          <w:tcPr>
            <w:tcW w:w="8660" w:type="dxa"/>
            <w:vAlign w:val="bottom"/>
          </w:tcPr>
          <w:p w14:paraId="63578E5E" w14:textId="77777777" w:rsidR="0092391D" w:rsidRDefault="00057791">
            <w:pPr>
              <w:ind w:left="80"/>
              <w:rPr>
                <w:rFonts w:ascii="Arial" w:eastAsia="Arial" w:hAnsi="Arial" w:cs="Arial"/>
              </w:rPr>
            </w:pPr>
            <w:hyperlink w:anchor="page9">
              <w:r>
                <w:rPr>
                  <w:rFonts w:ascii="Arial" w:eastAsia="Arial" w:hAnsi="Arial" w:cs="Arial"/>
                </w:rPr>
                <w:t xml:space="preserve">Multiple dictator treatment </w:t>
              </w:r>
            </w:hyperlink>
            <w:r>
              <w:rPr>
                <w:rFonts w:ascii="Arial" w:eastAsia="Arial" w:hAnsi="Arial" w:cs="Arial"/>
              </w:rPr>
              <w:t>. . . . . . . . . . . . . . . . . . . . . . . . . . . . . . . . .</w:t>
            </w:r>
          </w:p>
        </w:tc>
        <w:tc>
          <w:tcPr>
            <w:tcW w:w="240" w:type="dxa"/>
            <w:vAlign w:val="bottom"/>
          </w:tcPr>
          <w:p w14:paraId="30FD8889" w14:textId="77777777" w:rsidR="0092391D" w:rsidRDefault="00057791">
            <w:pPr>
              <w:jc w:val="right"/>
              <w:rPr>
                <w:sz w:val="20"/>
                <w:szCs w:val="20"/>
              </w:rPr>
            </w:pPr>
            <w:r>
              <w:rPr>
                <w:rFonts w:ascii="Arial" w:eastAsia="Arial" w:hAnsi="Arial" w:cs="Arial"/>
              </w:rPr>
              <w:t>7</w:t>
            </w:r>
          </w:p>
        </w:tc>
      </w:tr>
      <w:tr w:rsidR="0092391D" w14:paraId="02A53335" w14:textId="77777777">
        <w:trPr>
          <w:trHeight w:val="306"/>
        </w:trPr>
        <w:tc>
          <w:tcPr>
            <w:tcW w:w="260" w:type="dxa"/>
            <w:vAlign w:val="bottom"/>
          </w:tcPr>
          <w:p w14:paraId="06EB99CE" w14:textId="77777777" w:rsidR="0092391D" w:rsidRDefault="0092391D">
            <w:pPr>
              <w:rPr>
                <w:sz w:val="24"/>
                <w:szCs w:val="24"/>
              </w:rPr>
            </w:pPr>
          </w:p>
        </w:tc>
        <w:tc>
          <w:tcPr>
            <w:tcW w:w="480" w:type="dxa"/>
            <w:vAlign w:val="bottom"/>
          </w:tcPr>
          <w:p w14:paraId="17782870" w14:textId="77777777" w:rsidR="0092391D" w:rsidRDefault="00057791">
            <w:pPr>
              <w:ind w:left="60"/>
              <w:rPr>
                <w:rFonts w:ascii="Arial" w:eastAsia="Arial" w:hAnsi="Arial" w:cs="Arial"/>
              </w:rPr>
            </w:pPr>
            <w:hyperlink w:anchor="page9">
              <w:r>
                <w:rPr>
                  <w:rFonts w:ascii="Arial" w:eastAsia="Arial" w:hAnsi="Arial" w:cs="Arial"/>
                </w:rPr>
                <w:t>5.3.</w:t>
              </w:r>
            </w:hyperlink>
          </w:p>
        </w:tc>
        <w:tc>
          <w:tcPr>
            <w:tcW w:w="8660" w:type="dxa"/>
            <w:vAlign w:val="bottom"/>
          </w:tcPr>
          <w:p w14:paraId="77B417CB" w14:textId="77777777" w:rsidR="0092391D" w:rsidRDefault="00057791">
            <w:pPr>
              <w:ind w:left="80"/>
              <w:rPr>
                <w:rFonts w:ascii="Arial" w:eastAsia="Arial" w:hAnsi="Arial" w:cs="Arial"/>
              </w:rPr>
            </w:pPr>
            <w:hyperlink w:anchor="page9">
              <w:r>
                <w:rPr>
                  <w:rFonts w:ascii="Arial" w:eastAsia="Arial" w:hAnsi="Arial" w:cs="Arial"/>
                </w:rPr>
                <w:t xml:space="preserve">Plausible deniability treatment  </w:t>
              </w:r>
            </w:hyperlink>
            <w:r>
              <w:rPr>
                <w:rFonts w:ascii="Arial" w:eastAsia="Arial" w:hAnsi="Arial" w:cs="Arial"/>
              </w:rPr>
              <w:t xml:space="preserve">. </w:t>
            </w:r>
            <w:r>
              <w:rPr>
                <w:rFonts w:ascii="Arial" w:eastAsia="Arial" w:hAnsi="Arial" w:cs="Arial"/>
              </w:rPr>
              <w:t>. . . . . . . . . . . . . . . . . . . . . . . . . . . . . .</w:t>
            </w:r>
          </w:p>
        </w:tc>
        <w:tc>
          <w:tcPr>
            <w:tcW w:w="240" w:type="dxa"/>
            <w:vAlign w:val="bottom"/>
          </w:tcPr>
          <w:p w14:paraId="5301AF0C" w14:textId="77777777" w:rsidR="0092391D" w:rsidRDefault="00057791">
            <w:pPr>
              <w:jc w:val="right"/>
              <w:rPr>
                <w:sz w:val="20"/>
                <w:szCs w:val="20"/>
              </w:rPr>
            </w:pPr>
            <w:r>
              <w:rPr>
                <w:rFonts w:ascii="Arial" w:eastAsia="Arial" w:hAnsi="Arial" w:cs="Arial"/>
              </w:rPr>
              <w:t>7</w:t>
            </w:r>
          </w:p>
        </w:tc>
      </w:tr>
      <w:tr w:rsidR="0092391D" w14:paraId="3C4AB11D" w14:textId="77777777">
        <w:trPr>
          <w:trHeight w:val="452"/>
        </w:trPr>
        <w:tc>
          <w:tcPr>
            <w:tcW w:w="260" w:type="dxa"/>
            <w:vAlign w:val="bottom"/>
          </w:tcPr>
          <w:p w14:paraId="16AA358C" w14:textId="77777777" w:rsidR="0092391D" w:rsidRDefault="00057791">
            <w:pPr>
              <w:jc w:val="right"/>
              <w:rPr>
                <w:rFonts w:ascii="Arial" w:eastAsia="Arial" w:hAnsi="Arial" w:cs="Arial"/>
                <w:b/>
                <w:bCs/>
                <w:w w:val="86"/>
              </w:rPr>
            </w:pPr>
            <w:hyperlink w:anchor="page10">
              <w:r>
                <w:rPr>
                  <w:rFonts w:ascii="Arial" w:eastAsia="Arial" w:hAnsi="Arial" w:cs="Arial"/>
                  <w:b/>
                  <w:bCs/>
                  <w:w w:val="86"/>
                </w:rPr>
                <w:t>6.</w:t>
              </w:r>
            </w:hyperlink>
          </w:p>
        </w:tc>
        <w:tc>
          <w:tcPr>
            <w:tcW w:w="9140" w:type="dxa"/>
            <w:gridSpan w:val="2"/>
            <w:vAlign w:val="bottom"/>
          </w:tcPr>
          <w:p w14:paraId="1AD505AB" w14:textId="77777777" w:rsidR="0092391D" w:rsidRDefault="00057791">
            <w:pPr>
              <w:ind w:left="60"/>
              <w:rPr>
                <w:rFonts w:ascii="Arial" w:eastAsia="Arial" w:hAnsi="Arial" w:cs="Arial"/>
                <w:b/>
                <w:bCs/>
              </w:rPr>
            </w:pPr>
            <w:hyperlink w:anchor="page10">
              <w:r>
                <w:rPr>
                  <w:rFonts w:ascii="Arial" w:eastAsia="Arial" w:hAnsi="Arial" w:cs="Arial"/>
                  <w:b/>
                  <w:bCs/>
                </w:rPr>
                <w:t>En los procedimientos para llevar a cabo el experimento, ¿cuáles elementos se</w:t>
              </w:r>
            </w:hyperlink>
          </w:p>
        </w:tc>
        <w:tc>
          <w:tcPr>
            <w:tcW w:w="240" w:type="dxa"/>
            <w:vAlign w:val="bottom"/>
          </w:tcPr>
          <w:p w14:paraId="79473860" w14:textId="77777777" w:rsidR="0092391D" w:rsidRDefault="0092391D">
            <w:pPr>
              <w:rPr>
                <w:sz w:val="24"/>
                <w:szCs w:val="24"/>
              </w:rPr>
            </w:pPr>
          </w:p>
        </w:tc>
      </w:tr>
      <w:tr w:rsidR="0092391D" w14:paraId="4C24D25B" w14:textId="77777777">
        <w:trPr>
          <w:trHeight w:val="311"/>
        </w:trPr>
        <w:tc>
          <w:tcPr>
            <w:tcW w:w="260" w:type="dxa"/>
            <w:vAlign w:val="bottom"/>
          </w:tcPr>
          <w:p w14:paraId="1879714A" w14:textId="77777777" w:rsidR="0092391D" w:rsidRDefault="0092391D">
            <w:pPr>
              <w:rPr>
                <w:sz w:val="24"/>
                <w:szCs w:val="24"/>
              </w:rPr>
            </w:pPr>
          </w:p>
        </w:tc>
        <w:tc>
          <w:tcPr>
            <w:tcW w:w="9140" w:type="dxa"/>
            <w:gridSpan w:val="2"/>
            <w:vAlign w:val="bottom"/>
          </w:tcPr>
          <w:p w14:paraId="05FBEFDD" w14:textId="77777777" w:rsidR="0092391D" w:rsidRDefault="00057791">
            <w:pPr>
              <w:ind w:left="60"/>
              <w:rPr>
                <w:rFonts w:ascii="Arial" w:eastAsia="Arial" w:hAnsi="Arial" w:cs="Arial"/>
                <w:b/>
                <w:bCs/>
              </w:rPr>
            </w:pPr>
            <w:hyperlink w:anchor="page10">
              <w:r>
                <w:rPr>
                  <w:rFonts w:ascii="Arial" w:eastAsia="Arial" w:hAnsi="Arial" w:cs="Arial"/>
                  <w:b/>
                  <w:bCs/>
                </w:rPr>
                <w:t>podrían mejorar? ¿Por qué?</w:t>
              </w:r>
            </w:hyperlink>
          </w:p>
        </w:tc>
        <w:tc>
          <w:tcPr>
            <w:tcW w:w="240" w:type="dxa"/>
            <w:vAlign w:val="bottom"/>
          </w:tcPr>
          <w:p w14:paraId="2D2DABCE" w14:textId="77777777" w:rsidR="0092391D" w:rsidRDefault="00057791">
            <w:pPr>
              <w:jc w:val="right"/>
              <w:rPr>
                <w:sz w:val="20"/>
                <w:szCs w:val="20"/>
              </w:rPr>
            </w:pPr>
            <w:r>
              <w:rPr>
                <w:rFonts w:ascii="Arial" w:eastAsia="Arial" w:hAnsi="Arial" w:cs="Arial"/>
                <w:b/>
                <w:bCs/>
              </w:rPr>
              <w:t>8</w:t>
            </w:r>
          </w:p>
        </w:tc>
      </w:tr>
    </w:tbl>
    <w:p w14:paraId="3BA6C2B4" w14:textId="77777777" w:rsidR="0092391D" w:rsidRDefault="0092391D">
      <w:pPr>
        <w:spacing w:line="179" w:lineRule="exact"/>
        <w:rPr>
          <w:sz w:val="20"/>
          <w:szCs w:val="20"/>
        </w:rPr>
      </w:pPr>
    </w:p>
    <w:p w14:paraId="07883E79" w14:textId="77777777" w:rsidR="0092391D" w:rsidRDefault="00057791">
      <w:pPr>
        <w:numPr>
          <w:ilvl w:val="0"/>
          <w:numId w:val="5"/>
        </w:numPr>
        <w:tabs>
          <w:tab w:val="left" w:pos="326"/>
        </w:tabs>
        <w:spacing w:line="269" w:lineRule="auto"/>
        <w:ind w:left="326" w:right="340" w:hanging="326"/>
        <w:jc w:val="both"/>
        <w:rPr>
          <w:rFonts w:ascii="Arial" w:eastAsia="Arial" w:hAnsi="Arial" w:cs="Arial"/>
          <w:b/>
          <w:bCs/>
        </w:rPr>
      </w:pPr>
      <w:hyperlink w:anchor="page12">
        <w:r>
          <w:rPr>
            <w:rFonts w:ascii="Arial" w:eastAsia="Arial" w:hAnsi="Arial" w:cs="Arial"/>
            <w:b/>
            <w:bCs/>
          </w:rPr>
          <w:t>Piense en una manera para resumir los resultados, de manera gráfica. Puede ser</w:t>
        </w:r>
      </w:hyperlink>
      <w:r>
        <w:rPr>
          <w:rFonts w:ascii="Arial" w:eastAsia="Arial" w:hAnsi="Arial" w:cs="Arial"/>
          <w:b/>
          <w:bCs/>
        </w:rPr>
        <w:t xml:space="preserve"> </w:t>
      </w:r>
      <w:hyperlink w:anchor="page12">
        <w:r>
          <w:rPr>
            <w:rFonts w:ascii="Arial" w:eastAsia="Arial" w:hAnsi="Arial" w:cs="Arial"/>
            <w:b/>
            <w:bCs/>
          </w:rPr>
          <w:t xml:space="preserve">una Tabla o una Gráfica. Tiene que ser </w:t>
        </w:r>
        <w:r>
          <w:rPr>
            <w:rFonts w:ascii="Arial" w:eastAsia="Arial" w:hAnsi="Arial" w:cs="Arial"/>
            <w:b/>
            <w:bCs/>
          </w:rPr>
          <w:t>autocontenida, es decir, tener toda la</w:t>
        </w:r>
      </w:hyperlink>
      <w:r>
        <w:rPr>
          <w:rFonts w:ascii="Arial" w:eastAsia="Arial" w:hAnsi="Arial" w:cs="Arial"/>
          <w:b/>
          <w:bCs/>
        </w:rPr>
        <w:t xml:space="preserve"> </w:t>
      </w:r>
      <w:hyperlink w:anchor="page12">
        <w:r>
          <w:rPr>
            <w:rFonts w:ascii="Arial" w:eastAsia="Arial" w:hAnsi="Arial" w:cs="Arial"/>
            <w:b/>
            <w:bCs/>
          </w:rPr>
          <w:t>información para que alguien que ha leído superficialmente el paper sea capaz de</w:t>
        </w:r>
      </w:hyperlink>
    </w:p>
    <w:p w14:paraId="10D15B96" w14:textId="77777777" w:rsidR="0092391D" w:rsidRDefault="0092391D">
      <w:pPr>
        <w:spacing w:line="2" w:lineRule="exact"/>
        <w:rPr>
          <w:rFonts w:ascii="Arial" w:eastAsia="Arial" w:hAnsi="Arial" w:cs="Arial"/>
          <w:b/>
          <w:bCs/>
        </w:rPr>
      </w:pPr>
    </w:p>
    <w:tbl>
      <w:tblPr>
        <w:tblW w:w="0" w:type="auto"/>
        <w:tblInd w:w="6" w:type="dxa"/>
        <w:tblLayout w:type="fixed"/>
        <w:tblCellMar>
          <w:left w:w="0" w:type="dxa"/>
          <w:right w:w="0" w:type="dxa"/>
        </w:tblCellMar>
        <w:tblLook w:val="04A0" w:firstRow="1" w:lastRow="0" w:firstColumn="1" w:lastColumn="0" w:noHBand="0" w:noVBand="1"/>
      </w:tblPr>
      <w:tblGrid>
        <w:gridCol w:w="260"/>
        <w:gridCol w:w="9080"/>
        <w:gridCol w:w="300"/>
      </w:tblGrid>
      <w:tr w:rsidR="0092391D" w14:paraId="31AB4C0F" w14:textId="77777777">
        <w:trPr>
          <w:trHeight w:val="311"/>
        </w:trPr>
        <w:tc>
          <w:tcPr>
            <w:tcW w:w="260" w:type="dxa"/>
            <w:vAlign w:val="bottom"/>
          </w:tcPr>
          <w:p w14:paraId="4AB342BD" w14:textId="77777777" w:rsidR="0092391D" w:rsidRDefault="0092391D">
            <w:pPr>
              <w:rPr>
                <w:sz w:val="24"/>
                <w:szCs w:val="24"/>
              </w:rPr>
            </w:pPr>
          </w:p>
        </w:tc>
        <w:tc>
          <w:tcPr>
            <w:tcW w:w="9080" w:type="dxa"/>
            <w:vAlign w:val="bottom"/>
          </w:tcPr>
          <w:p w14:paraId="5A141DCE" w14:textId="77777777" w:rsidR="0092391D" w:rsidRDefault="00057791">
            <w:pPr>
              <w:ind w:left="60"/>
              <w:rPr>
                <w:rFonts w:ascii="Arial" w:eastAsia="Arial" w:hAnsi="Arial" w:cs="Arial"/>
                <w:b/>
                <w:bCs/>
              </w:rPr>
            </w:pPr>
            <w:hyperlink w:anchor="page12">
              <w:r>
                <w:rPr>
                  <w:rFonts w:ascii="Arial" w:eastAsia="Arial" w:hAnsi="Arial" w:cs="Arial"/>
                  <w:b/>
                  <w:bCs/>
                </w:rPr>
                <w:t>interpretar los resultados.</w:t>
              </w:r>
            </w:hyperlink>
          </w:p>
        </w:tc>
        <w:tc>
          <w:tcPr>
            <w:tcW w:w="300" w:type="dxa"/>
            <w:vAlign w:val="bottom"/>
          </w:tcPr>
          <w:p w14:paraId="50C85D2C" w14:textId="77777777" w:rsidR="0092391D" w:rsidRDefault="00057791">
            <w:pPr>
              <w:jc w:val="right"/>
              <w:rPr>
                <w:sz w:val="20"/>
                <w:szCs w:val="20"/>
              </w:rPr>
            </w:pPr>
            <w:r>
              <w:rPr>
                <w:rFonts w:ascii="Arial" w:eastAsia="Arial" w:hAnsi="Arial" w:cs="Arial"/>
                <w:b/>
                <w:bCs/>
              </w:rPr>
              <w:t>10</w:t>
            </w:r>
          </w:p>
        </w:tc>
      </w:tr>
      <w:tr w:rsidR="0092391D" w14:paraId="122BB8D5" w14:textId="77777777">
        <w:trPr>
          <w:trHeight w:val="410"/>
        </w:trPr>
        <w:tc>
          <w:tcPr>
            <w:tcW w:w="260" w:type="dxa"/>
            <w:vAlign w:val="bottom"/>
          </w:tcPr>
          <w:p w14:paraId="1391A495" w14:textId="77777777" w:rsidR="0092391D" w:rsidRDefault="00057791">
            <w:pPr>
              <w:jc w:val="right"/>
              <w:rPr>
                <w:rFonts w:ascii="Arial" w:eastAsia="Arial" w:hAnsi="Arial" w:cs="Arial"/>
                <w:b/>
                <w:bCs/>
                <w:w w:val="86"/>
              </w:rPr>
            </w:pPr>
            <w:hyperlink w:anchor="page13">
              <w:r>
                <w:rPr>
                  <w:rFonts w:ascii="Arial" w:eastAsia="Arial" w:hAnsi="Arial" w:cs="Arial"/>
                  <w:b/>
                  <w:bCs/>
                  <w:w w:val="86"/>
                </w:rPr>
                <w:t>8.</w:t>
              </w:r>
            </w:hyperlink>
          </w:p>
        </w:tc>
        <w:tc>
          <w:tcPr>
            <w:tcW w:w="9080" w:type="dxa"/>
            <w:vAlign w:val="bottom"/>
          </w:tcPr>
          <w:p w14:paraId="5563A665" w14:textId="77777777" w:rsidR="0092391D" w:rsidRDefault="00057791">
            <w:pPr>
              <w:ind w:left="60"/>
              <w:rPr>
                <w:rFonts w:ascii="Arial" w:eastAsia="Arial" w:hAnsi="Arial" w:cs="Arial"/>
                <w:b/>
                <w:bCs/>
              </w:rPr>
            </w:pPr>
            <w:hyperlink w:anchor="page13">
              <w:r>
                <w:rPr>
                  <w:rFonts w:ascii="Arial" w:eastAsia="Arial" w:hAnsi="Arial" w:cs="Arial"/>
                  <w:b/>
                  <w:bCs/>
                </w:rPr>
                <w:t>Intente explicar en un párrafo cuál es la lección fundamental que se puede sacar</w:t>
              </w:r>
            </w:hyperlink>
          </w:p>
        </w:tc>
        <w:tc>
          <w:tcPr>
            <w:tcW w:w="300" w:type="dxa"/>
            <w:vAlign w:val="bottom"/>
          </w:tcPr>
          <w:p w14:paraId="6AF3485B" w14:textId="77777777" w:rsidR="0092391D" w:rsidRDefault="0092391D">
            <w:pPr>
              <w:rPr>
                <w:sz w:val="24"/>
                <w:szCs w:val="24"/>
              </w:rPr>
            </w:pPr>
          </w:p>
        </w:tc>
      </w:tr>
      <w:tr w:rsidR="0092391D" w14:paraId="0B7A90E8" w14:textId="77777777">
        <w:trPr>
          <w:trHeight w:val="311"/>
        </w:trPr>
        <w:tc>
          <w:tcPr>
            <w:tcW w:w="260" w:type="dxa"/>
            <w:vAlign w:val="bottom"/>
          </w:tcPr>
          <w:p w14:paraId="325E7AE7" w14:textId="77777777" w:rsidR="0092391D" w:rsidRDefault="0092391D">
            <w:pPr>
              <w:rPr>
                <w:sz w:val="24"/>
                <w:szCs w:val="24"/>
              </w:rPr>
            </w:pPr>
          </w:p>
        </w:tc>
        <w:tc>
          <w:tcPr>
            <w:tcW w:w="9080" w:type="dxa"/>
            <w:vAlign w:val="bottom"/>
          </w:tcPr>
          <w:p w14:paraId="6D9DBA3F" w14:textId="77777777" w:rsidR="0092391D" w:rsidRDefault="00057791">
            <w:pPr>
              <w:ind w:left="60"/>
              <w:rPr>
                <w:rFonts w:ascii="Arial" w:eastAsia="Arial" w:hAnsi="Arial" w:cs="Arial"/>
                <w:b/>
                <w:bCs/>
              </w:rPr>
            </w:pPr>
            <w:hyperlink w:anchor="page13">
              <w:r>
                <w:rPr>
                  <w:rFonts w:ascii="Arial" w:eastAsia="Arial" w:hAnsi="Arial" w:cs="Arial"/>
                  <w:b/>
                  <w:bCs/>
                </w:rPr>
                <w:t>de estos resultados.</w:t>
              </w:r>
            </w:hyperlink>
          </w:p>
        </w:tc>
        <w:tc>
          <w:tcPr>
            <w:tcW w:w="300" w:type="dxa"/>
            <w:vAlign w:val="bottom"/>
          </w:tcPr>
          <w:p w14:paraId="56FEE3EB" w14:textId="77777777" w:rsidR="0092391D" w:rsidRDefault="00057791">
            <w:pPr>
              <w:jc w:val="right"/>
              <w:rPr>
                <w:sz w:val="20"/>
                <w:szCs w:val="20"/>
              </w:rPr>
            </w:pPr>
            <w:r>
              <w:rPr>
                <w:rFonts w:ascii="Arial" w:eastAsia="Arial" w:hAnsi="Arial" w:cs="Arial"/>
                <w:b/>
                <w:bCs/>
              </w:rPr>
              <w:t>11</w:t>
            </w:r>
          </w:p>
        </w:tc>
      </w:tr>
      <w:tr w:rsidR="0092391D" w14:paraId="7ECFB388" w14:textId="77777777">
        <w:trPr>
          <w:trHeight w:val="450"/>
        </w:trPr>
        <w:tc>
          <w:tcPr>
            <w:tcW w:w="260" w:type="dxa"/>
            <w:vAlign w:val="bottom"/>
          </w:tcPr>
          <w:p w14:paraId="7815C249" w14:textId="77777777" w:rsidR="0092391D" w:rsidRDefault="00057791">
            <w:pPr>
              <w:jc w:val="right"/>
              <w:rPr>
                <w:rFonts w:ascii="Arial" w:eastAsia="Arial" w:hAnsi="Arial" w:cs="Arial"/>
                <w:b/>
                <w:bCs/>
                <w:w w:val="86"/>
              </w:rPr>
            </w:pPr>
            <w:hyperlink w:anchor="page13">
              <w:r>
                <w:rPr>
                  <w:rFonts w:ascii="Arial" w:eastAsia="Arial" w:hAnsi="Arial" w:cs="Arial"/>
                  <w:b/>
                  <w:bCs/>
                  <w:w w:val="86"/>
                </w:rPr>
                <w:t>9.</w:t>
              </w:r>
            </w:hyperlink>
          </w:p>
        </w:tc>
        <w:tc>
          <w:tcPr>
            <w:tcW w:w="9080" w:type="dxa"/>
            <w:vAlign w:val="bottom"/>
          </w:tcPr>
          <w:p w14:paraId="75CB5896" w14:textId="77777777" w:rsidR="0092391D" w:rsidRDefault="00057791">
            <w:pPr>
              <w:ind w:left="60"/>
              <w:rPr>
                <w:rFonts w:ascii="Arial" w:eastAsia="Arial" w:hAnsi="Arial" w:cs="Arial"/>
                <w:b/>
                <w:bCs/>
              </w:rPr>
            </w:pPr>
            <w:hyperlink w:anchor="page13">
              <w:r>
                <w:rPr>
                  <w:rFonts w:ascii="Arial" w:eastAsia="Arial" w:hAnsi="Arial" w:cs="Arial"/>
                  <w:b/>
                  <w:bCs/>
                </w:rPr>
                <w:t xml:space="preserve">¿Por qué los autores no han usado una </w:t>
              </w:r>
              <w:r>
                <w:rPr>
                  <w:rFonts w:ascii="Arial" w:eastAsia="Arial" w:hAnsi="Arial" w:cs="Arial"/>
                  <w:b/>
                  <w:bCs/>
                </w:rPr>
                <w:t>tarea como el ultimátum o el juego de</w:t>
              </w:r>
            </w:hyperlink>
          </w:p>
        </w:tc>
        <w:tc>
          <w:tcPr>
            <w:tcW w:w="300" w:type="dxa"/>
            <w:vAlign w:val="bottom"/>
          </w:tcPr>
          <w:p w14:paraId="15126C41" w14:textId="77777777" w:rsidR="0092391D" w:rsidRDefault="0092391D">
            <w:pPr>
              <w:rPr>
                <w:sz w:val="24"/>
                <w:szCs w:val="24"/>
              </w:rPr>
            </w:pPr>
          </w:p>
        </w:tc>
      </w:tr>
      <w:tr w:rsidR="0092391D" w14:paraId="46ED44AC" w14:textId="77777777">
        <w:trPr>
          <w:trHeight w:val="311"/>
        </w:trPr>
        <w:tc>
          <w:tcPr>
            <w:tcW w:w="260" w:type="dxa"/>
            <w:vAlign w:val="bottom"/>
          </w:tcPr>
          <w:p w14:paraId="012751E9" w14:textId="77777777" w:rsidR="0092391D" w:rsidRDefault="0092391D">
            <w:pPr>
              <w:rPr>
                <w:sz w:val="24"/>
                <w:szCs w:val="24"/>
              </w:rPr>
            </w:pPr>
          </w:p>
        </w:tc>
        <w:tc>
          <w:tcPr>
            <w:tcW w:w="9080" w:type="dxa"/>
            <w:vAlign w:val="bottom"/>
          </w:tcPr>
          <w:p w14:paraId="5C7E0187" w14:textId="77777777" w:rsidR="0092391D" w:rsidRDefault="00057791">
            <w:pPr>
              <w:ind w:left="60"/>
              <w:rPr>
                <w:rFonts w:ascii="Arial" w:eastAsia="Arial" w:hAnsi="Arial" w:cs="Arial"/>
                <w:b/>
                <w:bCs/>
              </w:rPr>
            </w:pPr>
            <w:hyperlink w:anchor="page13">
              <w:r>
                <w:rPr>
                  <w:rFonts w:ascii="Arial" w:eastAsia="Arial" w:hAnsi="Arial" w:cs="Arial"/>
                  <w:b/>
                  <w:bCs/>
                </w:rPr>
                <w:t>confianza?</w:t>
              </w:r>
            </w:hyperlink>
          </w:p>
        </w:tc>
        <w:tc>
          <w:tcPr>
            <w:tcW w:w="300" w:type="dxa"/>
            <w:vAlign w:val="bottom"/>
          </w:tcPr>
          <w:p w14:paraId="690D867C" w14:textId="77777777" w:rsidR="0092391D" w:rsidRDefault="00057791">
            <w:pPr>
              <w:jc w:val="right"/>
              <w:rPr>
                <w:sz w:val="20"/>
                <w:szCs w:val="20"/>
              </w:rPr>
            </w:pPr>
            <w:r>
              <w:rPr>
                <w:rFonts w:ascii="Arial" w:eastAsia="Arial" w:hAnsi="Arial" w:cs="Arial"/>
                <w:b/>
                <w:bCs/>
              </w:rPr>
              <w:t>11</w:t>
            </w:r>
          </w:p>
        </w:tc>
      </w:tr>
    </w:tbl>
    <w:p w14:paraId="17705D78" w14:textId="77777777" w:rsidR="0092391D" w:rsidRDefault="0092391D">
      <w:pPr>
        <w:sectPr w:rsidR="0092391D">
          <w:pgSz w:w="11900" w:h="16838"/>
          <w:pgMar w:top="341" w:right="1126" w:bottom="1440" w:left="1134" w:header="0" w:footer="0" w:gutter="0"/>
          <w:cols w:space="720" w:equalWidth="0">
            <w:col w:w="9646"/>
          </w:cols>
        </w:sectPr>
      </w:pPr>
    </w:p>
    <w:p w14:paraId="4CBE760C" w14:textId="77777777" w:rsidR="0092391D" w:rsidRDefault="00057791">
      <w:pPr>
        <w:tabs>
          <w:tab w:val="left" w:pos="6306"/>
        </w:tabs>
        <w:ind w:left="6"/>
        <w:rPr>
          <w:sz w:val="20"/>
          <w:szCs w:val="20"/>
        </w:rPr>
      </w:pPr>
      <w:bookmarkStart w:id="3" w:name="page3"/>
      <w:bookmarkEnd w:id="3"/>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41C37FB4"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14:anchorId="24E5AC04" wp14:editId="1A04E208">
                <wp:simplePos x="0" y="0"/>
                <wp:positionH relativeFrom="column">
                  <wp:posOffset>0</wp:posOffset>
                </wp:positionH>
                <wp:positionV relativeFrom="paragraph">
                  <wp:posOffset>48260</wp:posOffset>
                </wp:positionV>
                <wp:extent cx="611949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4BA7666" id="Shape 4"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" o:allowincell="f" filled="t" strokeweight=".14039mm">
                <v:stroke joinstyle="miter"/>
                <o:lock v:ext="edit" shapetype="f"/>
              </v:line>
            </w:pict>
          </mc:Fallback>
        </mc:AlternateContent>
      </w:r>
    </w:p>
    <w:p w14:paraId="0406F1F6" w14:textId="77777777" w:rsidR="0092391D" w:rsidRDefault="0092391D">
      <w:pPr>
        <w:spacing w:line="200" w:lineRule="exact"/>
        <w:rPr>
          <w:sz w:val="20"/>
          <w:szCs w:val="20"/>
        </w:rPr>
      </w:pPr>
    </w:p>
    <w:p w14:paraId="197D2E7B" w14:textId="77777777" w:rsidR="0092391D" w:rsidRDefault="0092391D">
      <w:pPr>
        <w:spacing w:line="246" w:lineRule="exact"/>
        <w:rPr>
          <w:sz w:val="20"/>
          <w:szCs w:val="20"/>
        </w:rPr>
      </w:pPr>
    </w:p>
    <w:p w14:paraId="726CDC6D" w14:textId="77777777" w:rsidR="0092391D" w:rsidRDefault="00057791">
      <w:pPr>
        <w:numPr>
          <w:ilvl w:val="0"/>
          <w:numId w:val="6"/>
        </w:numPr>
        <w:tabs>
          <w:tab w:val="left" w:pos="566"/>
        </w:tabs>
        <w:spacing w:line="283" w:lineRule="auto"/>
        <w:ind w:left="566" w:hanging="566"/>
        <w:jc w:val="both"/>
        <w:rPr>
          <w:rFonts w:ascii="Arial" w:eastAsia="Arial" w:hAnsi="Arial" w:cs="Arial"/>
          <w:b/>
          <w:bCs/>
          <w:sz w:val="28"/>
          <w:szCs w:val="28"/>
        </w:rPr>
      </w:pPr>
      <w:r>
        <w:rPr>
          <w:rFonts w:ascii="Arial" w:eastAsia="Arial" w:hAnsi="Arial" w:cs="Arial"/>
          <w:b/>
          <w:bCs/>
          <w:sz w:val="28"/>
          <w:szCs w:val="28"/>
        </w:rPr>
        <w:t xml:space="preserve">El artículo está motivado por el estudio de un </w:t>
      </w:r>
      <w:r>
        <w:rPr>
          <w:rFonts w:ascii="Arial" w:eastAsia="Arial" w:hAnsi="Arial" w:cs="Arial"/>
          <w:b/>
          <w:bCs/>
          <w:sz w:val="28"/>
          <w:szCs w:val="28"/>
        </w:rPr>
        <w:t>comportamiento que contradice un supuesto bastante común en economía. ¿Puede indicar cuál es este supuesto, cuál sería el comportamiento en contradicción y cuáles ejemplos de dicho comportamiento hemos discutido en clase a partir de evidencia experimental?</w:t>
      </w:r>
    </w:p>
    <w:p w14:paraId="55514732" w14:textId="77777777" w:rsidR="0092391D" w:rsidRDefault="0092391D">
      <w:pPr>
        <w:spacing w:line="91" w:lineRule="exact"/>
        <w:rPr>
          <w:sz w:val="20"/>
          <w:szCs w:val="20"/>
        </w:rPr>
      </w:pPr>
    </w:p>
    <w:p w14:paraId="2A251DE9" w14:textId="77777777" w:rsidR="0092391D" w:rsidRDefault="00057791">
      <w:pPr>
        <w:spacing w:line="222" w:lineRule="auto"/>
        <w:ind w:left="6" w:firstLine="339"/>
        <w:jc w:val="both"/>
        <w:rPr>
          <w:rFonts w:ascii="Arial" w:eastAsia="Arial" w:hAnsi="Arial" w:cs="Arial"/>
        </w:rPr>
      </w:pPr>
      <w:r>
        <w:rPr>
          <w:rFonts w:ascii="Arial" w:eastAsia="Arial" w:hAnsi="Arial" w:cs="Arial"/>
        </w:rPr>
        <w:t xml:space="preserve">Dentro de la </w:t>
      </w:r>
      <w:r>
        <w:rPr>
          <w:rFonts w:ascii="Arial" w:eastAsia="Arial" w:hAnsi="Arial" w:cs="Arial"/>
          <w:i/>
          <w:iCs/>
        </w:rPr>
        <w:t>teoría neoclásica</w:t>
      </w:r>
      <w:hyperlink w:anchor="page3">
        <w:r>
          <w:rPr>
            <w:rFonts w:ascii="Arial" w:eastAsia="Arial" w:hAnsi="Arial" w:cs="Arial"/>
            <w:sz w:val="31"/>
            <w:szCs w:val="31"/>
            <w:vertAlign w:val="superscript"/>
          </w:rPr>
          <w:t>2</w:t>
        </w:r>
        <w:r>
          <w:rPr>
            <w:rFonts w:ascii="Arial" w:eastAsia="Arial" w:hAnsi="Arial" w:cs="Arial"/>
          </w:rPr>
          <w:t xml:space="preserve"> </w:t>
        </w:r>
      </w:hyperlink>
      <w:r>
        <w:rPr>
          <w:rFonts w:ascii="Arial" w:eastAsia="Arial" w:hAnsi="Arial" w:cs="Arial"/>
        </w:rPr>
        <w:t xml:space="preserve">que se ha estandarizado para modelar el comportamiento de los agentes que hacen parte de una economía hay dos supuestos fundamentales: 1) El supuesto de </w:t>
      </w:r>
      <w:r>
        <w:rPr>
          <w:rFonts w:ascii="Arial" w:eastAsia="Arial" w:hAnsi="Arial" w:cs="Arial"/>
          <w:i/>
          <w:iCs/>
        </w:rPr>
        <w:t>self-interest</w:t>
      </w:r>
      <w:hyperlink w:anchor="page3">
        <w:r>
          <w:rPr>
            <w:rFonts w:ascii="Arial" w:eastAsia="Arial" w:hAnsi="Arial" w:cs="Arial"/>
            <w:sz w:val="31"/>
            <w:szCs w:val="31"/>
            <w:vertAlign w:val="superscript"/>
          </w:rPr>
          <w:t>3</w:t>
        </w:r>
        <w:r>
          <w:rPr>
            <w:rFonts w:ascii="Arial" w:eastAsia="Arial" w:hAnsi="Arial" w:cs="Arial"/>
            <w:i/>
            <w:iCs/>
          </w:rPr>
          <w:t xml:space="preserve"> </w:t>
        </w:r>
      </w:hyperlink>
      <w:r>
        <w:rPr>
          <w:rFonts w:ascii="Arial" w:eastAsia="Arial" w:hAnsi="Arial" w:cs="Arial"/>
        </w:rPr>
        <w:t>en</w:t>
      </w:r>
      <w:r>
        <w:rPr>
          <w:rFonts w:ascii="Arial" w:eastAsia="Arial" w:hAnsi="Arial" w:cs="Arial"/>
          <w:i/>
          <w:iCs/>
        </w:rPr>
        <w:t xml:space="preserve"> </w:t>
      </w:r>
      <w:r>
        <w:rPr>
          <w:rFonts w:ascii="Arial" w:eastAsia="Arial" w:hAnsi="Arial" w:cs="Arial"/>
        </w:rPr>
        <w:t>el que los agentes actúan de acuerdo a un interés personal que tengan y 2) el supuesto de</w:t>
      </w:r>
      <w:r>
        <w:rPr>
          <w:rFonts w:ascii="Arial" w:eastAsia="Arial" w:hAnsi="Arial" w:cs="Arial"/>
          <w:i/>
          <w:iCs/>
        </w:rPr>
        <w:t xml:space="preserve"> racionalidad </w:t>
      </w:r>
      <w:r>
        <w:rPr>
          <w:rFonts w:ascii="Arial" w:eastAsia="Arial" w:hAnsi="Arial" w:cs="Arial"/>
        </w:rPr>
        <w:t>en dónde los agentes actúan y toman decisiones de tal forma que maximizan su interés</w:t>
      </w:r>
      <w:r>
        <w:rPr>
          <w:rFonts w:ascii="Arial" w:eastAsia="Arial" w:hAnsi="Arial" w:cs="Arial"/>
          <w:i/>
          <w:iCs/>
        </w:rPr>
        <w:t xml:space="preserve"> </w:t>
      </w:r>
      <w:r>
        <w:rPr>
          <w:rFonts w:ascii="Arial" w:eastAsia="Arial" w:hAnsi="Arial" w:cs="Arial"/>
        </w:rPr>
        <w:t>personal</w:t>
      </w:r>
      <w:hyperlink w:anchor="page3">
        <w:r>
          <w:rPr>
            <w:rFonts w:ascii="Arial" w:eastAsia="Arial" w:hAnsi="Arial" w:cs="Arial"/>
            <w:sz w:val="31"/>
            <w:szCs w:val="31"/>
            <w:vertAlign w:val="superscript"/>
          </w:rPr>
          <w:t>4</w:t>
        </w:r>
      </w:hyperlink>
      <w:r>
        <w:rPr>
          <w:rFonts w:ascii="Arial" w:eastAsia="Arial" w:hAnsi="Arial" w:cs="Arial"/>
        </w:rPr>
        <w:t>.</w:t>
      </w:r>
    </w:p>
    <w:p w14:paraId="6CF937D4" w14:textId="77777777" w:rsidR="0092391D" w:rsidRDefault="0092391D">
      <w:pPr>
        <w:spacing w:line="4" w:lineRule="exact"/>
        <w:rPr>
          <w:rFonts w:ascii="Arial" w:eastAsia="Arial" w:hAnsi="Arial" w:cs="Arial"/>
        </w:rPr>
      </w:pPr>
    </w:p>
    <w:p w14:paraId="2FDFA518" w14:textId="77777777" w:rsidR="0092391D" w:rsidRDefault="00057791">
      <w:pPr>
        <w:spacing w:line="245" w:lineRule="auto"/>
        <w:ind w:left="6" w:firstLine="339"/>
        <w:jc w:val="both"/>
        <w:rPr>
          <w:rFonts w:ascii="Arial" w:eastAsia="Arial" w:hAnsi="Arial" w:cs="Arial"/>
        </w:rPr>
      </w:pPr>
      <w:r>
        <w:rPr>
          <w:rFonts w:ascii="Arial" w:eastAsia="Arial" w:hAnsi="Arial" w:cs="Arial"/>
        </w:rPr>
        <w:t>Algunos textos, denotan</w:t>
      </w:r>
      <w:r>
        <w:rPr>
          <w:rFonts w:ascii="Arial" w:eastAsia="Arial" w:hAnsi="Arial" w:cs="Arial"/>
        </w:rPr>
        <w:t xml:space="preserve"> el supuesto de racionalidad como el </w:t>
      </w:r>
      <w:r>
        <w:rPr>
          <w:rFonts w:ascii="Arial" w:eastAsia="Arial" w:hAnsi="Arial" w:cs="Arial"/>
          <w:i/>
          <w:iCs/>
        </w:rPr>
        <w:t>principio de optimización</w:t>
      </w:r>
      <w:r>
        <w:rPr>
          <w:rFonts w:ascii="Arial" w:eastAsia="Arial" w:hAnsi="Arial" w:cs="Arial"/>
        </w:rPr>
        <w:t xml:space="preserve"> dónde las personas mediante un análisis de beneficios-costos toman las decisiones que maximicen su utilidad o función objetivo (Varian, </w:t>
      </w:r>
      <w:hyperlink w:anchor="page14">
        <w:r>
          <w:rPr>
            <w:rFonts w:ascii="Arial" w:eastAsia="Arial" w:hAnsi="Arial" w:cs="Arial"/>
          </w:rPr>
          <w:t>2014)</w:t>
        </w:r>
      </w:hyperlink>
      <w:r>
        <w:rPr>
          <w:rFonts w:ascii="Arial" w:eastAsia="Arial" w:hAnsi="Arial" w:cs="Arial"/>
        </w:rPr>
        <w:t xml:space="preserve">. Respecto al supuesto </w:t>
      </w:r>
      <w:r>
        <w:rPr>
          <w:rFonts w:ascii="Arial" w:eastAsia="Arial" w:hAnsi="Arial" w:cs="Arial"/>
        </w:rPr>
        <w:t xml:space="preserve">de </w:t>
      </w:r>
      <w:r>
        <w:rPr>
          <w:rFonts w:ascii="Arial" w:eastAsia="Arial" w:hAnsi="Arial" w:cs="Arial"/>
          <w:i/>
          <w:iCs/>
        </w:rPr>
        <w:t>self-interest</w:t>
      </w:r>
      <w:r>
        <w:rPr>
          <w:rFonts w:ascii="Arial" w:eastAsia="Arial" w:hAnsi="Arial" w:cs="Arial"/>
        </w:rPr>
        <w:t xml:space="preserve">, se puede entender como es una </w:t>
      </w:r>
      <w:r>
        <w:rPr>
          <w:rFonts w:ascii="Arial" w:eastAsia="Arial" w:hAnsi="Arial" w:cs="Arial"/>
          <w:i/>
          <w:iCs/>
        </w:rPr>
        <w:t xml:space="preserve">fuerza motivacional </w:t>
      </w:r>
      <w:r>
        <w:rPr>
          <w:rFonts w:ascii="Arial" w:eastAsia="Arial" w:hAnsi="Arial" w:cs="Arial"/>
        </w:rPr>
        <w:t>en el comportamiento individual en dónde los agentes actúan para obtener un</w:t>
      </w:r>
      <w:r>
        <w:rPr>
          <w:rFonts w:ascii="Arial" w:eastAsia="Arial" w:hAnsi="Arial" w:cs="Arial"/>
          <w:i/>
          <w:iCs/>
        </w:rPr>
        <w:t xml:space="preserve"> </w:t>
      </w:r>
      <w:r>
        <w:rPr>
          <w:rFonts w:ascii="Arial" w:eastAsia="Arial" w:hAnsi="Arial" w:cs="Arial"/>
        </w:rPr>
        <w:t xml:space="preserve">beneficio personal (Medema, </w:t>
      </w:r>
      <w:hyperlink w:anchor="page14">
        <w:r>
          <w:rPr>
            <w:rFonts w:ascii="Arial" w:eastAsia="Arial" w:hAnsi="Arial" w:cs="Arial"/>
          </w:rPr>
          <w:t>2009)</w:t>
        </w:r>
      </w:hyperlink>
      <w:r>
        <w:rPr>
          <w:rFonts w:ascii="Arial" w:eastAsia="Arial" w:hAnsi="Arial" w:cs="Arial"/>
        </w:rPr>
        <w:t>.</w:t>
      </w:r>
    </w:p>
    <w:p w14:paraId="31CD64E8" w14:textId="77777777" w:rsidR="0092391D" w:rsidRDefault="0092391D">
      <w:pPr>
        <w:spacing w:line="5" w:lineRule="exact"/>
        <w:rPr>
          <w:sz w:val="20"/>
          <w:szCs w:val="20"/>
        </w:rPr>
      </w:pPr>
    </w:p>
    <w:p w14:paraId="2FA4F44B" w14:textId="77777777" w:rsidR="0092391D" w:rsidRDefault="00057791">
      <w:pPr>
        <w:spacing w:line="242" w:lineRule="auto"/>
        <w:ind w:left="6" w:firstLine="339"/>
        <w:jc w:val="both"/>
        <w:rPr>
          <w:rFonts w:ascii="Arial" w:eastAsia="Arial" w:hAnsi="Arial" w:cs="Arial"/>
          <w:i/>
          <w:iCs/>
        </w:rPr>
      </w:pPr>
      <w:r>
        <w:rPr>
          <w:rFonts w:ascii="Arial" w:eastAsia="Arial" w:hAnsi="Arial" w:cs="Arial"/>
        </w:rPr>
        <w:t xml:space="preserve">Ahora bien, el artículo de Dana et al. </w:t>
      </w:r>
      <w:hyperlink w:anchor="page14">
        <w:r>
          <w:rPr>
            <w:rFonts w:ascii="Arial" w:eastAsia="Arial" w:hAnsi="Arial" w:cs="Arial"/>
          </w:rPr>
          <w:t xml:space="preserve">(2007) </w:t>
        </w:r>
      </w:hyperlink>
      <w:r>
        <w:rPr>
          <w:rFonts w:ascii="Arial" w:eastAsia="Arial" w:hAnsi="Arial" w:cs="Arial"/>
        </w:rPr>
        <w:t xml:space="preserve">pretende investigar a mayor profundidad el </w:t>
      </w:r>
      <w:r>
        <w:rPr>
          <w:rFonts w:ascii="Arial" w:eastAsia="Arial" w:hAnsi="Arial" w:cs="Arial"/>
          <w:i/>
          <w:iCs/>
        </w:rPr>
        <w:t>comporta</w:t>
      </w:r>
      <w:del w:id="4" w:author="Francesco Bogliacino" w:date="2021-05-27T20:04:00Z">
        <w:r w:rsidDel="00927BF9">
          <w:rPr>
            <w:rFonts w:ascii="Arial" w:eastAsia="Arial" w:hAnsi="Arial" w:cs="Arial"/>
            <w:i/>
            <w:iCs/>
          </w:rPr>
          <w:delText>-</w:delText>
        </w:r>
      </w:del>
      <w:r>
        <w:rPr>
          <w:rFonts w:ascii="Arial" w:eastAsia="Arial" w:hAnsi="Arial" w:cs="Arial"/>
          <w:i/>
          <w:iCs/>
        </w:rPr>
        <w:t>miento de justicia/equidad</w:t>
      </w:r>
      <w:hyperlink w:anchor="page3">
        <w:r>
          <w:rPr>
            <w:rFonts w:ascii="Arial" w:eastAsia="Arial" w:hAnsi="Arial" w:cs="Arial"/>
            <w:sz w:val="31"/>
            <w:szCs w:val="31"/>
            <w:vertAlign w:val="superscript"/>
          </w:rPr>
          <w:t>5</w:t>
        </w:r>
        <w:r>
          <w:rPr>
            <w:rFonts w:ascii="Arial" w:eastAsia="Arial" w:hAnsi="Arial" w:cs="Arial"/>
            <w:i/>
            <w:iCs/>
          </w:rPr>
          <w:t xml:space="preserve"> </w:t>
        </w:r>
      </w:hyperlink>
      <w:r>
        <w:rPr>
          <w:rFonts w:ascii="Arial" w:eastAsia="Arial" w:hAnsi="Arial" w:cs="Arial"/>
        </w:rPr>
        <w:t>en</w:t>
      </w:r>
      <w:r>
        <w:rPr>
          <w:rFonts w:ascii="Arial" w:eastAsia="Arial" w:hAnsi="Arial" w:cs="Arial"/>
          <w:i/>
          <w:iCs/>
        </w:rPr>
        <w:t xml:space="preserve"> </w:t>
      </w:r>
      <w:r>
        <w:rPr>
          <w:rFonts w:ascii="Arial" w:eastAsia="Arial" w:hAnsi="Arial" w:cs="Arial"/>
        </w:rPr>
        <w:t>las personas donde aparentemente los agentes muestran preocupación</w:t>
      </w:r>
      <w:r>
        <w:rPr>
          <w:rFonts w:ascii="Arial" w:eastAsia="Arial" w:hAnsi="Arial" w:cs="Arial"/>
          <w:i/>
          <w:iCs/>
        </w:rPr>
        <w:t xml:space="preserve"> </w:t>
      </w:r>
      <w:r>
        <w:rPr>
          <w:rFonts w:ascii="Arial" w:eastAsia="Arial" w:hAnsi="Arial" w:cs="Arial"/>
        </w:rPr>
        <w:t>por el bienestar de los demás, más allá de h</w:t>
      </w:r>
      <w:r>
        <w:rPr>
          <w:rFonts w:ascii="Arial" w:eastAsia="Arial" w:hAnsi="Arial" w:cs="Arial"/>
        </w:rPr>
        <w:t xml:space="preserve">aber un riesgo reputacional o algún castigo. Es de interés comprender el comportamiento de justicia de las personas, dado que dicho comportamiento parece contradecir el supuesto de </w:t>
      </w:r>
      <w:r>
        <w:rPr>
          <w:rFonts w:ascii="Arial" w:eastAsia="Arial" w:hAnsi="Arial" w:cs="Arial"/>
          <w:i/>
          <w:iCs/>
        </w:rPr>
        <w:t>self-interest</w:t>
      </w:r>
      <w:r>
        <w:rPr>
          <w:rFonts w:ascii="Arial" w:eastAsia="Arial" w:hAnsi="Arial" w:cs="Arial"/>
        </w:rPr>
        <w:t xml:space="preserve"> lo que indicaría que los agentes no solo actúan en pro de su </w:t>
      </w:r>
      <w:r>
        <w:rPr>
          <w:rFonts w:ascii="Arial" w:eastAsia="Arial" w:hAnsi="Arial" w:cs="Arial"/>
        </w:rPr>
        <w:t>bienestar individual sino que también actúan de tal forma de favorecer o aumentar el bienestar de los demás.</w:t>
      </w:r>
    </w:p>
    <w:p w14:paraId="663CBD2E" w14:textId="77777777" w:rsidR="0092391D" w:rsidRDefault="0092391D">
      <w:pPr>
        <w:spacing w:line="7" w:lineRule="exact"/>
        <w:rPr>
          <w:sz w:val="20"/>
          <w:szCs w:val="20"/>
        </w:rPr>
      </w:pPr>
    </w:p>
    <w:p w14:paraId="4332890B" w14:textId="77777777" w:rsidR="0092391D" w:rsidRDefault="00057791">
      <w:pPr>
        <w:spacing w:line="257" w:lineRule="auto"/>
        <w:ind w:left="6" w:firstLine="339"/>
        <w:jc w:val="both"/>
        <w:rPr>
          <w:sz w:val="20"/>
          <w:szCs w:val="20"/>
        </w:rPr>
      </w:pPr>
      <w:r>
        <w:rPr>
          <w:rFonts w:ascii="Arial" w:eastAsia="Arial" w:hAnsi="Arial" w:cs="Arial"/>
        </w:rPr>
        <w:t>Si bien, a lo largo del semestre se han realizado una serie de experimentos y se han revisado un conjunto extenso de artículos relacionados con ec</w:t>
      </w:r>
      <w:r>
        <w:rPr>
          <w:rFonts w:ascii="Arial" w:eastAsia="Arial" w:hAnsi="Arial" w:cs="Arial"/>
        </w:rPr>
        <w:t>onomía experimental en donde se han explorado múltiples juegos en donde hay interacción estratégica entre agentes, en lo personal, consideró que de toda la literatura estudiada y trabajada solo hay tres ejemplos de clase en donde hemos discutido el comport</w:t>
      </w:r>
      <w:r>
        <w:rPr>
          <w:rFonts w:ascii="Arial" w:eastAsia="Arial" w:hAnsi="Arial" w:cs="Arial"/>
        </w:rPr>
        <w:t>amiento de justicia/equidad.</w:t>
      </w:r>
    </w:p>
    <w:p w14:paraId="04C04417" w14:textId="77777777" w:rsidR="0092391D" w:rsidRDefault="00057791">
      <w:pPr>
        <w:spacing w:line="246" w:lineRule="auto"/>
        <w:ind w:left="6" w:firstLine="339"/>
        <w:jc w:val="both"/>
        <w:rPr>
          <w:rFonts w:ascii="Arial" w:eastAsia="Arial" w:hAnsi="Arial" w:cs="Arial"/>
        </w:rPr>
      </w:pPr>
      <w:r>
        <w:rPr>
          <w:rFonts w:ascii="Arial" w:eastAsia="Arial" w:hAnsi="Arial" w:cs="Arial"/>
        </w:rPr>
        <w:t xml:space="preserve">Lo anterior se debe a que, si bien tanto en el </w:t>
      </w:r>
      <w:r>
        <w:rPr>
          <w:rFonts w:ascii="Arial" w:eastAsia="Arial" w:hAnsi="Arial" w:cs="Arial"/>
          <w:i/>
          <w:iCs/>
        </w:rPr>
        <w:t>juego del últimatum</w:t>
      </w:r>
      <w:r>
        <w:rPr>
          <w:rFonts w:ascii="Arial" w:eastAsia="Arial" w:hAnsi="Arial" w:cs="Arial"/>
        </w:rPr>
        <w:t xml:space="preserve"> como en el </w:t>
      </w:r>
      <w:r>
        <w:rPr>
          <w:rFonts w:ascii="Arial" w:eastAsia="Arial" w:hAnsi="Arial" w:cs="Arial"/>
          <w:i/>
          <w:iCs/>
        </w:rPr>
        <w:t>juego de confianza</w:t>
      </w:r>
      <w:r>
        <w:rPr>
          <w:rFonts w:ascii="Arial" w:eastAsia="Arial" w:hAnsi="Arial" w:cs="Arial"/>
        </w:rPr>
        <w:t xml:space="preserve"> se hablo de comportamiento de altruismo/equidad, una de las conclusiones a las que se llegó en ambos juegos es que la única manera de aislar dicho comportamiento pro-social de un comportamiento de racional estratégica por parte del jugador que hace el env</w:t>
      </w:r>
      <w:r>
        <w:rPr>
          <w:rFonts w:ascii="Arial" w:eastAsia="Arial" w:hAnsi="Arial" w:cs="Arial"/>
        </w:rPr>
        <w:t xml:space="preserve">ío es mediante un </w:t>
      </w:r>
      <w:r>
        <w:rPr>
          <w:rFonts w:ascii="Arial" w:eastAsia="Arial" w:hAnsi="Arial" w:cs="Arial"/>
          <w:i/>
          <w:iCs/>
        </w:rPr>
        <w:t>juego del dictador</w:t>
      </w:r>
      <w:r>
        <w:rPr>
          <w:rFonts w:ascii="Arial" w:eastAsia="Arial" w:hAnsi="Arial" w:cs="Arial"/>
        </w:rPr>
        <w:t xml:space="preserve"> en donde se elimine la posibilidad de que el jugador destinatario tenga la posibilidad de interactuar de manera estratégica en el juego</w:t>
      </w:r>
      <w:hyperlink w:anchor="page3">
        <w:r>
          <w:rPr>
            <w:rFonts w:ascii="Arial" w:eastAsia="Arial" w:hAnsi="Arial" w:cs="Arial"/>
            <w:sz w:val="31"/>
            <w:szCs w:val="31"/>
            <w:vertAlign w:val="superscript"/>
          </w:rPr>
          <w:t>6</w:t>
        </w:r>
      </w:hyperlink>
      <w:r>
        <w:rPr>
          <w:rFonts w:ascii="Arial" w:eastAsia="Arial" w:hAnsi="Arial" w:cs="Arial"/>
        </w:rPr>
        <w:t xml:space="preserve">. De ahí, que solo considere tres ejemplos de </w:t>
      </w:r>
      <w:r>
        <w:rPr>
          <w:rFonts w:ascii="Arial" w:eastAsia="Arial" w:hAnsi="Arial" w:cs="Arial"/>
          <w:i/>
          <w:iCs/>
        </w:rPr>
        <w:t>comportam</w:t>
      </w:r>
      <w:r>
        <w:rPr>
          <w:rFonts w:ascii="Arial" w:eastAsia="Arial" w:hAnsi="Arial" w:cs="Arial"/>
          <w:i/>
          <w:iCs/>
        </w:rPr>
        <w:t>iento de</w:t>
      </w:r>
      <w:r>
        <w:rPr>
          <w:rFonts w:ascii="Arial" w:eastAsia="Arial" w:hAnsi="Arial" w:cs="Arial"/>
        </w:rPr>
        <w:t xml:space="preserve"> </w:t>
      </w:r>
      <w:r>
        <w:rPr>
          <w:rFonts w:ascii="Arial" w:eastAsia="Arial" w:hAnsi="Arial" w:cs="Arial"/>
          <w:i/>
          <w:iCs/>
        </w:rPr>
        <w:t xml:space="preserve">justica/equidad </w:t>
      </w:r>
      <w:r>
        <w:rPr>
          <w:rFonts w:ascii="Arial" w:eastAsia="Arial" w:hAnsi="Arial" w:cs="Arial"/>
        </w:rPr>
        <w:t>que se hayan estudiado de manera aislada en el curso dado que para lograr estudiar</w:t>
      </w:r>
      <w:r>
        <w:rPr>
          <w:rFonts w:ascii="Arial" w:eastAsia="Arial" w:hAnsi="Arial" w:cs="Arial"/>
          <w:i/>
          <w:iCs/>
        </w:rPr>
        <w:t xml:space="preserve"> </w:t>
      </w:r>
      <w:r>
        <w:rPr>
          <w:rFonts w:ascii="Arial" w:eastAsia="Arial" w:hAnsi="Arial" w:cs="Arial"/>
        </w:rPr>
        <w:t>dicho comportamiento de manera aislada es necesario emplear el juego del dictador. Los tres ejemplos han sido:</w:t>
      </w:r>
    </w:p>
    <w:p w14:paraId="5F00D8B5" w14:textId="77777777" w:rsidR="0092391D" w:rsidRDefault="0092391D">
      <w:pPr>
        <w:spacing w:line="201" w:lineRule="exact"/>
        <w:rPr>
          <w:sz w:val="20"/>
          <w:szCs w:val="20"/>
        </w:rPr>
      </w:pPr>
    </w:p>
    <w:p w14:paraId="3E8673FE" w14:textId="77777777" w:rsidR="0092391D" w:rsidRDefault="00057791">
      <w:pPr>
        <w:numPr>
          <w:ilvl w:val="0"/>
          <w:numId w:val="7"/>
        </w:numPr>
        <w:tabs>
          <w:tab w:val="left" w:pos="546"/>
        </w:tabs>
        <w:spacing w:line="274" w:lineRule="auto"/>
        <w:ind w:left="546" w:hanging="279"/>
        <w:jc w:val="both"/>
        <w:rPr>
          <w:rFonts w:ascii="Arial" w:eastAsia="Arial" w:hAnsi="Arial" w:cs="Arial"/>
        </w:rPr>
      </w:pPr>
      <w:r>
        <w:rPr>
          <w:rFonts w:ascii="Arial" w:eastAsia="Arial" w:hAnsi="Arial" w:cs="Arial"/>
          <w:b/>
          <w:bCs/>
        </w:rPr>
        <w:t>Experimento del dictador que se real</w:t>
      </w:r>
      <w:r>
        <w:rPr>
          <w:rFonts w:ascii="Arial" w:eastAsia="Arial" w:hAnsi="Arial" w:cs="Arial"/>
          <w:b/>
          <w:bCs/>
        </w:rPr>
        <w:t>izó en clase</w:t>
      </w:r>
      <w:r>
        <w:rPr>
          <w:rFonts w:ascii="Arial" w:eastAsia="Arial" w:hAnsi="Arial" w:cs="Arial"/>
        </w:rPr>
        <w:t>: En dicho experimento el jugador como</w:t>
      </w:r>
      <w:r>
        <w:rPr>
          <w:rFonts w:ascii="Arial" w:eastAsia="Arial" w:hAnsi="Arial" w:cs="Arial"/>
          <w:b/>
          <w:bCs/>
        </w:rPr>
        <w:t xml:space="preserve"> </w:t>
      </w:r>
      <w:r>
        <w:rPr>
          <w:rFonts w:ascii="Arial" w:eastAsia="Arial" w:hAnsi="Arial" w:cs="Arial"/>
        </w:rPr>
        <w:t xml:space="preserve">dictador tenía que escoger un envío de entre 0 a 10, donde cero implicaba no realizar ningún envío positivo y 10 implicaba enviar todo. La </w:t>
      </w:r>
      <w:r>
        <w:rPr>
          <w:rFonts w:ascii="Arial" w:eastAsia="Arial" w:hAnsi="Arial" w:cs="Arial"/>
          <w:i/>
          <w:iCs/>
        </w:rPr>
        <w:t>utilidad/pagos</w:t>
      </w:r>
      <w:r>
        <w:rPr>
          <w:rFonts w:ascii="Arial" w:eastAsia="Arial" w:hAnsi="Arial" w:cs="Arial"/>
        </w:rPr>
        <w:t xml:space="preserve"> de cada jugador dependía de la cantidad de </w:t>
      </w:r>
      <w:r>
        <w:rPr>
          <w:rFonts w:ascii="Arial" w:eastAsia="Arial" w:hAnsi="Arial" w:cs="Arial"/>
          <w:i/>
          <w:iCs/>
        </w:rPr>
        <w:t>fichas/t</w:t>
      </w:r>
      <w:r>
        <w:rPr>
          <w:rFonts w:ascii="Arial" w:eastAsia="Arial" w:hAnsi="Arial" w:cs="Arial"/>
          <w:i/>
          <w:iCs/>
        </w:rPr>
        <w:t>okens</w:t>
      </w:r>
      <w:r>
        <w:rPr>
          <w:rFonts w:ascii="Arial" w:eastAsia="Arial" w:hAnsi="Arial" w:cs="Arial"/>
        </w:rPr>
        <w:t xml:space="preserve"> que cada jugador tuviera al final del juego.</w:t>
      </w:r>
    </w:p>
    <w:p w14:paraId="471CA1C1"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14:anchorId="486018CF" wp14:editId="29A4971D">
                <wp:simplePos x="0" y="0"/>
                <wp:positionH relativeFrom="column">
                  <wp:posOffset>0</wp:posOffset>
                </wp:positionH>
                <wp:positionV relativeFrom="paragraph">
                  <wp:posOffset>64770</wp:posOffset>
                </wp:positionV>
                <wp:extent cx="24479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0AA9FC" id="Shape 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5.1pt" to="192.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" o:allowincell="f" filled="t" strokeweight=".14039mm">
                <v:stroke joinstyle="miter"/>
                <o:lock v:ext="edit" shapetype="f"/>
              </v:line>
            </w:pict>
          </mc:Fallback>
        </mc:AlternateContent>
      </w:r>
    </w:p>
    <w:p w14:paraId="307631B8" w14:textId="77777777" w:rsidR="0092391D" w:rsidRDefault="0092391D">
      <w:pPr>
        <w:spacing w:line="90" w:lineRule="exact"/>
        <w:rPr>
          <w:sz w:val="20"/>
          <w:szCs w:val="20"/>
        </w:rPr>
      </w:pPr>
    </w:p>
    <w:p w14:paraId="415E3A0F" w14:textId="77777777" w:rsidR="0092391D" w:rsidRDefault="00057791">
      <w:pPr>
        <w:numPr>
          <w:ilvl w:val="0"/>
          <w:numId w:val="8"/>
        </w:numPr>
        <w:tabs>
          <w:tab w:val="left" w:pos="338"/>
        </w:tabs>
        <w:ind w:left="6" w:firstLine="243"/>
        <w:jc w:val="both"/>
        <w:rPr>
          <w:rFonts w:ascii="Arial" w:eastAsia="Arial" w:hAnsi="Arial" w:cs="Arial"/>
          <w:sz w:val="24"/>
          <w:szCs w:val="24"/>
          <w:vertAlign w:val="superscript"/>
        </w:rPr>
      </w:pPr>
      <w:r>
        <w:rPr>
          <w:rFonts w:ascii="Arial" w:eastAsia="Arial" w:hAnsi="Arial" w:cs="Arial"/>
          <w:sz w:val="18"/>
          <w:szCs w:val="18"/>
        </w:rPr>
        <w:t xml:space="preserve">Dicha teoría, se ha vuelto la teoría dominante para entender y modelar el comportamiento de los agentes dentro de una economía. Sus principales resultados se basan en que los agentes se comportan como </w:t>
      </w:r>
      <w:r>
        <w:rPr>
          <w:rFonts w:ascii="Arial" w:eastAsia="Arial" w:hAnsi="Arial" w:cs="Arial"/>
          <w:i/>
          <w:iCs/>
          <w:sz w:val="18"/>
          <w:szCs w:val="18"/>
        </w:rPr>
        <w:t>Homo economicus</w:t>
      </w:r>
      <w:r>
        <w:rPr>
          <w:rFonts w:ascii="Arial" w:eastAsia="Arial" w:hAnsi="Arial" w:cs="Arial"/>
          <w:sz w:val="18"/>
          <w:szCs w:val="18"/>
        </w:rPr>
        <w:t xml:space="preserve"> que toman decisiones como lo sugiere la</w:t>
      </w:r>
      <w:r>
        <w:rPr>
          <w:rFonts w:ascii="Arial" w:eastAsia="Arial" w:hAnsi="Arial" w:cs="Arial"/>
          <w:sz w:val="18"/>
          <w:szCs w:val="18"/>
        </w:rPr>
        <w:t xml:space="preserve"> </w:t>
      </w:r>
      <w:r>
        <w:rPr>
          <w:rFonts w:ascii="Arial" w:eastAsia="Arial" w:hAnsi="Arial" w:cs="Arial"/>
          <w:i/>
          <w:iCs/>
          <w:sz w:val="18"/>
          <w:szCs w:val="18"/>
        </w:rPr>
        <w:t>Rational choice theory</w:t>
      </w:r>
      <w:r>
        <w:rPr>
          <w:rFonts w:ascii="Arial" w:eastAsia="Arial" w:hAnsi="Arial" w:cs="Arial"/>
          <w:sz w:val="18"/>
          <w:szCs w:val="18"/>
        </w:rPr>
        <w:t>.</w:t>
      </w:r>
    </w:p>
    <w:p w14:paraId="56E61F99" w14:textId="77777777" w:rsidR="0092391D" w:rsidRDefault="0092391D">
      <w:pPr>
        <w:spacing w:line="1" w:lineRule="exact"/>
        <w:rPr>
          <w:rFonts w:ascii="Arial" w:eastAsia="Arial" w:hAnsi="Arial" w:cs="Arial"/>
          <w:sz w:val="24"/>
          <w:szCs w:val="24"/>
          <w:vertAlign w:val="superscript"/>
        </w:rPr>
      </w:pPr>
    </w:p>
    <w:p w14:paraId="55571BBA" w14:textId="77777777" w:rsidR="0092391D" w:rsidRDefault="00057791">
      <w:pPr>
        <w:spacing w:line="223" w:lineRule="auto"/>
        <w:ind w:left="6" w:firstLine="249"/>
        <w:rPr>
          <w:rFonts w:ascii="Arial" w:eastAsia="Arial" w:hAnsi="Arial" w:cs="Arial"/>
          <w:sz w:val="24"/>
          <w:szCs w:val="24"/>
          <w:vertAlign w:val="superscript"/>
        </w:rPr>
      </w:pPr>
      <w:r>
        <w:rPr>
          <w:rFonts w:ascii="Arial" w:eastAsia="Arial" w:hAnsi="Arial" w:cs="Arial"/>
          <w:sz w:val="23"/>
          <w:szCs w:val="23"/>
          <w:vertAlign w:val="superscript"/>
        </w:rPr>
        <w:t>3</w:t>
      </w:r>
      <w:r>
        <w:rPr>
          <w:rFonts w:ascii="Arial" w:eastAsia="Arial" w:hAnsi="Arial" w:cs="Arial"/>
          <w:sz w:val="18"/>
          <w:szCs w:val="18"/>
        </w:rPr>
        <w:t xml:space="preserve">Mal introducido al español como </w:t>
      </w:r>
      <w:r>
        <w:rPr>
          <w:rFonts w:ascii="Arial" w:eastAsia="Arial" w:hAnsi="Arial" w:cs="Arial"/>
          <w:i/>
          <w:iCs/>
          <w:sz w:val="18"/>
          <w:szCs w:val="18"/>
        </w:rPr>
        <w:t>egoismo</w:t>
      </w:r>
      <w:r>
        <w:rPr>
          <w:rFonts w:ascii="Arial" w:eastAsia="Arial" w:hAnsi="Arial" w:cs="Arial"/>
          <w:sz w:val="18"/>
          <w:szCs w:val="18"/>
        </w:rPr>
        <w:t>. Una mejor traducción, sería interés personal, que sería más cercana a lo que pretender capturar dicho supuesto.</w:t>
      </w:r>
    </w:p>
    <w:p w14:paraId="09CFA509" w14:textId="77777777" w:rsidR="0092391D" w:rsidRDefault="00057791">
      <w:pPr>
        <w:spacing w:line="245" w:lineRule="auto"/>
        <w:ind w:left="6" w:firstLine="249"/>
        <w:jc w:val="both"/>
        <w:rPr>
          <w:rFonts w:ascii="Arial" w:eastAsia="Arial" w:hAnsi="Arial" w:cs="Arial"/>
          <w:sz w:val="24"/>
          <w:szCs w:val="24"/>
          <w:vertAlign w:val="superscript"/>
        </w:rPr>
      </w:pPr>
      <w:r>
        <w:rPr>
          <w:rFonts w:ascii="Arial" w:eastAsia="Arial" w:hAnsi="Arial" w:cs="Arial"/>
          <w:vertAlign w:val="superscript"/>
        </w:rPr>
        <w:t>4</w:t>
      </w:r>
      <w:r>
        <w:rPr>
          <w:rFonts w:ascii="Arial" w:eastAsia="Arial" w:hAnsi="Arial" w:cs="Arial"/>
          <w:sz w:val="17"/>
          <w:szCs w:val="17"/>
        </w:rPr>
        <w:t>Dicho interés personal, generalmente es representado automáticamente median</w:t>
      </w:r>
      <w:r>
        <w:rPr>
          <w:rFonts w:ascii="Arial" w:eastAsia="Arial" w:hAnsi="Arial" w:cs="Arial"/>
          <w:sz w:val="17"/>
          <w:szCs w:val="17"/>
        </w:rPr>
        <w:t>te unas preferencias y su maximización se da mediante la maximización de un objetivo que suele ser representado mediante una función de utilidad (la función de utilidad es otra forma de representar las preferencias de un agente según la teoría estándar neo</w:t>
      </w:r>
      <w:r>
        <w:rPr>
          <w:rFonts w:ascii="Arial" w:eastAsia="Arial" w:hAnsi="Arial" w:cs="Arial"/>
          <w:sz w:val="17"/>
          <w:szCs w:val="17"/>
        </w:rPr>
        <w:t>clásica.)</w:t>
      </w:r>
    </w:p>
    <w:p w14:paraId="7DFB0469" w14:textId="77777777" w:rsidR="0092391D" w:rsidRDefault="00057791">
      <w:pPr>
        <w:spacing w:line="223" w:lineRule="auto"/>
        <w:ind w:left="6" w:firstLine="249"/>
        <w:rPr>
          <w:rFonts w:ascii="Arial" w:eastAsia="Arial" w:hAnsi="Arial" w:cs="Arial"/>
          <w:sz w:val="24"/>
          <w:szCs w:val="24"/>
          <w:vertAlign w:val="superscript"/>
        </w:rPr>
      </w:pPr>
      <w:r>
        <w:rPr>
          <w:rFonts w:ascii="Arial" w:eastAsia="Arial" w:hAnsi="Arial" w:cs="Arial"/>
          <w:sz w:val="23"/>
          <w:szCs w:val="23"/>
          <w:vertAlign w:val="superscript"/>
        </w:rPr>
        <w:t>5</w:t>
      </w:r>
      <w:r>
        <w:rPr>
          <w:rFonts w:ascii="Arial" w:eastAsia="Arial" w:hAnsi="Arial" w:cs="Arial"/>
          <w:sz w:val="18"/>
          <w:szCs w:val="18"/>
        </w:rPr>
        <w:t xml:space="preserve">Otras personas, lo podrían ver como comportamiento de generosidad o altruismo dependiendo de como se traduzca la palabra </w:t>
      </w:r>
      <w:r>
        <w:rPr>
          <w:rFonts w:ascii="Arial" w:eastAsia="Arial" w:hAnsi="Arial" w:cs="Arial"/>
          <w:i/>
          <w:iCs/>
          <w:sz w:val="18"/>
          <w:szCs w:val="18"/>
        </w:rPr>
        <w:t>fairness</w:t>
      </w:r>
    </w:p>
    <w:p w14:paraId="21E52E8D" w14:textId="77777777" w:rsidR="0092391D" w:rsidRDefault="00057791">
      <w:pPr>
        <w:spacing w:line="223" w:lineRule="auto"/>
        <w:ind w:left="6" w:firstLine="249"/>
        <w:rPr>
          <w:rFonts w:ascii="Arial" w:eastAsia="Arial" w:hAnsi="Arial" w:cs="Arial"/>
          <w:sz w:val="24"/>
          <w:szCs w:val="24"/>
          <w:vertAlign w:val="superscript"/>
        </w:rPr>
      </w:pPr>
      <w:r>
        <w:rPr>
          <w:rFonts w:ascii="Arial" w:eastAsia="Arial" w:hAnsi="Arial" w:cs="Arial"/>
          <w:sz w:val="23"/>
          <w:szCs w:val="23"/>
          <w:vertAlign w:val="superscript"/>
        </w:rPr>
        <w:t>6</w:t>
      </w:r>
      <w:r>
        <w:rPr>
          <w:rFonts w:ascii="Arial" w:eastAsia="Arial" w:hAnsi="Arial" w:cs="Arial"/>
          <w:sz w:val="18"/>
          <w:szCs w:val="18"/>
        </w:rPr>
        <w:t xml:space="preserve">Lo anterior, hace que el </w:t>
      </w:r>
      <w:r>
        <w:rPr>
          <w:rFonts w:ascii="Arial" w:eastAsia="Arial" w:hAnsi="Arial" w:cs="Arial"/>
          <w:i/>
          <w:iCs/>
          <w:sz w:val="18"/>
          <w:szCs w:val="18"/>
        </w:rPr>
        <w:t>juego del dictador</w:t>
      </w:r>
      <w:r>
        <w:rPr>
          <w:rFonts w:ascii="Arial" w:eastAsia="Arial" w:hAnsi="Arial" w:cs="Arial"/>
          <w:sz w:val="18"/>
          <w:szCs w:val="18"/>
        </w:rPr>
        <w:t xml:space="preserve"> no sea estrictamente un juego dado que se ha eliminado la componente d</w:t>
      </w:r>
      <w:r>
        <w:rPr>
          <w:rFonts w:ascii="Arial" w:eastAsia="Arial" w:hAnsi="Arial" w:cs="Arial"/>
          <w:sz w:val="18"/>
          <w:szCs w:val="18"/>
        </w:rPr>
        <w:t>e interacción en éste.</w:t>
      </w:r>
    </w:p>
    <w:p w14:paraId="70379B2E" w14:textId="77777777" w:rsidR="0092391D" w:rsidRDefault="0092391D">
      <w:pPr>
        <w:sectPr w:rsidR="0092391D">
          <w:pgSz w:w="11900" w:h="16838"/>
          <w:pgMar w:top="341" w:right="1126" w:bottom="0" w:left="1134" w:header="0" w:footer="0" w:gutter="0"/>
          <w:cols w:space="720" w:equalWidth="0">
            <w:col w:w="9646"/>
          </w:cols>
        </w:sectPr>
      </w:pPr>
    </w:p>
    <w:p w14:paraId="20492A40" w14:textId="77777777" w:rsidR="0092391D" w:rsidRDefault="0092391D">
      <w:pPr>
        <w:spacing w:line="200" w:lineRule="exact"/>
        <w:rPr>
          <w:sz w:val="20"/>
          <w:szCs w:val="20"/>
        </w:rPr>
      </w:pPr>
    </w:p>
    <w:p w14:paraId="31E69A84" w14:textId="77777777" w:rsidR="0092391D" w:rsidRDefault="0092391D">
      <w:pPr>
        <w:spacing w:line="260" w:lineRule="exact"/>
        <w:rPr>
          <w:sz w:val="20"/>
          <w:szCs w:val="20"/>
        </w:rPr>
      </w:pPr>
    </w:p>
    <w:p w14:paraId="76C27571" w14:textId="77777777" w:rsidR="0092391D" w:rsidRDefault="00057791">
      <w:pPr>
        <w:ind w:right="14"/>
        <w:jc w:val="center"/>
        <w:rPr>
          <w:sz w:val="20"/>
          <w:szCs w:val="20"/>
        </w:rPr>
      </w:pPr>
      <w:r>
        <w:rPr>
          <w:rFonts w:ascii="Arial" w:eastAsia="Arial" w:hAnsi="Arial" w:cs="Arial"/>
          <w:sz w:val="17"/>
          <w:szCs w:val="17"/>
        </w:rPr>
        <w:t>1</w:t>
      </w:r>
    </w:p>
    <w:p w14:paraId="1D2078CC" w14:textId="77777777" w:rsidR="0092391D" w:rsidRDefault="0092391D">
      <w:pPr>
        <w:sectPr w:rsidR="0092391D">
          <w:type w:val="continuous"/>
          <w:pgSz w:w="11900" w:h="16838"/>
          <w:pgMar w:top="341" w:right="1126" w:bottom="0" w:left="1134" w:header="0" w:footer="0" w:gutter="0"/>
          <w:cols w:space="720" w:equalWidth="0">
            <w:col w:w="9646"/>
          </w:cols>
        </w:sectPr>
      </w:pPr>
    </w:p>
    <w:p w14:paraId="01C6F09F" w14:textId="77777777" w:rsidR="0092391D" w:rsidRDefault="00057791">
      <w:pPr>
        <w:tabs>
          <w:tab w:val="left" w:pos="6306"/>
        </w:tabs>
        <w:ind w:left="6"/>
        <w:rPr>
          <w:sz w:val="20"/>
          <w:szCs w:val="20"/>
        </w:rPr>
      </w:pPr>
      <w:bookmarkStart w:id="5" w:name="page4"/>
      <w:bookmarkEnd w:id="5"/>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4809B451"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14:anchorId="2A460C2D" wp14:editId="5C4DEF9D">
                <wp:simplePos x="0" y="0"/>
                <wp:positionH relativeFrom="column">
                  <wp:posOffset>0</wp:posOffset>
                </wp:positionH>
                <wp:positionV relativeFrom="paragraph">
                  <wp:posOffset>48260</wp:posOffset>
                </wp:positionV>
                <wp:extent cx="611949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52E336A" id="Shape 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" o:allowincell="f" filled="t" strokeweight=".14039mm">
                <v:stroke joinstyle="miter"/>
                <o:lock v:ext="edit" shapetype="f"/>
              </v:line>
            </w:pict>
          </mc:Fallback>
        </mc:AlternateContent>
      </w:r>
    </w:p>
    <w:p w14:paraId="375755E1" w14:textId="77777777" w:rsidR="0092391D" w:rsidRDefault="0092391D">
      <w:pPr>
        <w:spacing w:line="200" w:lineRule="exact"/>
        <w:rPr>
          <w:sz w:val="20"/>
          <w:szCs w:val="20"/>
        </w:rPr>
      </w:pPr>
    </w:p>
    <w:p w14:paraId="2C866A09" w14:textId="77777777" w:rsidR="0092391D" w:rsidRDefault="0092391D">
      <w:pPr>
        <w:spacing w:line="323" w:lineRule="exact"/>
        <w:rPr>
          <w:sz w:val="20"/>
          <w:szCs w:val="20"/>
        </w:rPr>
      </w:pPr>
    </w:p>
    <w:p w14:paraId="3B9EB82E" w14:textId="77777777" w:rsidR="0092391D" w:rsidRDefault="00057791">
      <w:pPr>
        <w:numPr>
          <w:ilvl w:val="1"/>
          <w:numId w:val="9"/>
        </w:numPr>
        <w:tabs>
          <w:tab w:val="left" w:pos="546"/>
        </w:tabs>
        <w:spacing w:line="277" w:lineRule="auto"/>
        <w:ind w:left="546" w:hanging="279"/>
        <w:jc w:val="both"/>
        <w:rPr>
          <w:rFonts w:ascii="Arial" w:eastAsia="Arial" w:hAnsi="Arial" w:cs="Arial"/>
          <w:sz w:val="21"/>
          <w:szCs w:val="21"/>
        </w:rPr>
      </w:pPr>
      <w:r>
        <w:rPr>
          <w:rFonts w:ascii="Arial" w:eastAsia="Arial" w:hAnsi="Arial" w:cs="Arial"/>
          <w:b/>
          <w:bCs/>
          <w:sz w:val="21"/>
          <w:szCs w:val="21"/>
        </w:rPr>
        <w:t xml:space="preserve">Artículo de Forsythe et al. </w:t>
      </w:r>
      <w:hyperlink w:anchor="page14">
        <w:r>
          <w:rPr>
            <w:rFonts w:ascii="Arial" w:eastAsia="Arial" w:hAnsi="Arial" w:cs="Arial"/>
            <w:b/>
            <w:bCs/>
            <w:sz w:val="21"/>
            <w:szCs w:val="21"/>
          </w:rPr>
          <w:t>(1994)</w:t>
        </w:r>
      </w:hyperlink>
      <w:r>
        <w:rPr>
          <w:rFonts w:ascii="Arial" w:eastAsia="Arial" w:hAnsi="Arial" w:cs="Arial"/>
          <w:sz w:val="21"/>
          <w:szCs w:val="21"/>
        </w:rPr>
        <w:t>:</w:t>
      </w:r>
      <w:r>
        <w:rPr>
          <w:rFonts w:ascii="Arial" w:eastAsia="Arial" w:hAnsi="Arial" w:cs="Arial"/>
          <w:b/>
          <w:bCs/>
          <w:sz w:val="21"/>
          <w:szCs w:val="21"/>
        </w:rPr>
        <w:t xml:space="preserve"> </w:t>
      </w:r>
      <w:r>
        <w:rPr>
          <w:rFonts w:ascii="Arial" w:eastAsia="Arial" w:hAnsi="Arial" w:cs="Arial"/>
          <w:sz w:val="21"/>
          <w:szCs w:val="21"/>
        </w:rPr>
        <w:t xml:space="preserve">En el </w:t>
      </w:r>
      <w:r>
        <w:rPr>
          <w:rFonts w:ascii="Arial" w:eastAsia="Arial" w:hAnsi="Arial" w:cs="Arial"/>
          <w:sz w:val="21"/>
          <w:szCs w:val="21"/>
        </w:rPr>
        <w:t>artículo se buscar saber si exclusivamente a partir de</w:t>
      </w:r>
      <w:r>
        <w:rPr>
          <w:rFonts w:ascii="Arial" w:eastAsia="Arial" w:hAnsi="Arial" w:cs="Arial"/>
          <w:b/>
          <w:bCs/>
          <w:sz w:val="21"/>
          <w:szCs w:val="21"/>
        </w:rPr>
        <w:t xml:space="preserve"> </w:t>
      </w:r>
      <w:r>
        <w:rPr>
          <w:rFonts w:ascii="Arial" w:eastAsia="Arial" w:hAnsi="Arial" w:cs="Arial"/>
          <w:sz w:val="21"/>
          <w:szCs w:val="21"/>
        </w:rPr>
        <w:t>comportamiento de justicia/equidad es posible explicar envíos positivos en juegos de negociación entre dos personas y para ello conduce tanto juegos del ultimátum como juegos del dictador. Lo que se da</w:t>
      </w:r>
      <w:r>
        <w:rPr>
          <w:rFonts w:ascii="Arial" w:eastAsia="Arial" w:hAnsi="Arial" w:cs="Arial"/>
          <w:sz w:val="21"/>
          <w:szCs w:val="21"/>
        </w:rPr>
        <w:t xml:space="preserve"> cuenta Forsythe et al. </w:t>
      </w:r>
      <w:hyperlink w:anchor="page14">
        <w:r>
          <w:rPr>
            <w:rFonts w:ascii="Arial" w:eastAsia="Arial" w:hAnsi="Arial" w:cs="Arial"/>
            <w:sz w:val="21"/>
            <w:szCs w:val="21"/>
          </w:rPr>
          <w:t xml:space="preserve">(1994) </w:t>
        </w:r>
      </w:hyperlink>
      <w:r>
        <w:rPr>
          <w:rFonts w:ascii="Arial" w:eastAsia="Arial" w:hAnsi="Arial" w:cs="Arial"/>
          <w:sz w:val="21"/>
          <w:szCs w:val="21"/>
        </w:rPr>
        <w:t xml:space="preserve">es que una desventaja de utilizar el juego del ultimatum para estudiar el efecto del comportamiento de justicia en los envíos positivos es que no puedo aislar dicho efecto de un comportamiento de </w:t>
      </w:r>
      <w:r>
        <w:rPr>
          <w:rFonts w:ascii="Arial" w:eastAsia="Arial" w:hAnsi="Arial" w:cs="Arial"/>
          <w:sz w:val="21"/>
          <w:szCs w:val="21"/>
        </w:rPr>
        <w:t>racionalidad estratégico por parte del jugador que hacer el envío y para poder estudiar de manera aislada como el comportamiento de justicia afecta los envíos positivos de manera aislada requiere eliminar la interacción estratégica del jugador que recibe y</w:t>
      </w:r>
      <w:r>
        <w:rPr>
          <w:rFonts w:ascii="Arial" w:eastAsia="Arial" w:hAnsi="Arial" w:cs="Arial"/>
          <w:sz w:val="21"/>
          <w:szCs w:val="21"/>
        </w:rPr>
        <w:t xml:space="preserve"> para ello es que requiere implementar el juego del dictador.</w:t>
      </w:r>
    </w:p>
    <w:p w14:paraId="530C9F8A" w14:textId="77777777" w:rsidR="0092391D" w:rsidRDefault="0092391D">
      <w:pPr>
        <w:spacing w:line="100" w:lineRule="exact"/>
        <w:rPr>
          <w:rFonts w:ascii="Arial" w:eastAsia="Arial" w:hAnsi="Arial" w:cs="Arial"/>
          <w:sz w:val="21"/>
          <w:szCs w:val="21"/>
        </w:rPr>
      </w:pPr>
    </w:p>
    <w:p w14:paraId="26516161" w14:textId="77777777" w:rsidR="0092391D" w:rsidRDefault="00057791">
      <w:pPr>
        <w:numPr>
          <w:ilvl w:val="1"/>
          <w:numId w:val="9"/>
        </w:numPr>
        <w:tabs>
          <w:tab w:val="left" w:pos="546"/>
        </w:tabs>
        <w:spacing w:line="261" w:lineRule="auto"/>
        <w:ind w:left="546" w:hanging="279"/>
        <w:jc w:val="both"/>
        <w:rPr>
          <w:rFonts w:ascii="Arial" w:eastAsia="Arial" w:hAnsi="Arial" w:cs="Arial"/>
        </w:rPr>
      </w:pPr>
      <w:r>
        <w:rPr>
          <w:rFonts w:ascii="Arial" w:eastAsia="Arial" w:hAnsi="Arial" w:cs="Arial"/>
          <w:b/>
          <w:bCs/>
        </w:rPr>
        <w:t xml:space="preserve">Artículo de Hoﬀman et al. </w:t>
      </w:r>
      <w:hyperlink w:anchor="page14">
        <w:r>
          <w:rPr>
            <w:rFonts w:ascii="Arial" w:eastAsia="Arial" w:hAnsi="Arial" w:cs="Arial"/>
            <w:b/>
            <w:bCs/>
          </w:rPr>
          <w:t>(1996)</w:t>
        </w:r>
      </w:hyperlink>
      <w:r>
        <w:rPr>
          <w:rFonts w:ascii="Arial" w:eastAsia="Arial" w:hAnsi="Arial" w:cs="Arial"/>
        </w:rPr>
        <w:t>:</w:t>
      </w:r>
      <w:r>
        <w:rPr>
          <w:rFonts w:ascii="Arial" w:eastAsia="Arial" w:hAnsi="Arial" w:cs="Arial"/>
          <w:b/>
          <w:bCs/>
        </w:rPr>
        <w:t xml:space="preserve"> </w:t>
      </w:r>
      <w:r>
        <w:rPr>
          <w:rFonts w:ascii="Arial" w:eastAsia="Arial" w:hAnsi="Arial" w:cs="Arial"/>
        </w:rPr>
        <w:t>El otro artículo que trabaja el tema comportamiento</w:t>
      </w:r>
      <w:r>
        <w:rPr>
          <w:rFonts w:ascii="Arial" w:eastAsia="Arial" w:hAnsi="Arial" w:cs="Arial"/>
          <w:b/>
          <w:bCs/>
        </w:rPr>
        <w:t xml:space="preserve"> </w:t>
      </w:r>
      <w:r>
        <w:rPr>
          <w:rFonts w:ascii="Arial" w:eastAsia="Arial" w:hAnsi="Arial" w:cs="Arial"/>
        </w:rPr>
        <w:t>de justicia/equidad en el posible envío de montos positivos en una situación d</w:t>
      </w:r>
      <w:r>
        <w:rPr>
          <w:rFonts w:ascii="Arial" w:eastAsia="Arial" w:hAnsi="Arial" w:cs="Arial"/>
        </w:rPr>
        <w:t xml:space="preserve">onde haya dos personas/individuo es el artículo de Hoﬀman et al. </w:t>
      </w:r>
      <w:hyperlink w:anchor="page14">
        <w:r>
          <w:rPr>
            <w:rFonts w:ascii="Arial" w:eastAsia="Arial" w:hAnsi="Arial" w:cs="Arial"/>
          </w:rPr>
          <w:t>(1996)</w:t>
        </w:r>
      </w:hyperlink>
      <w:r>
        <w:rPr>
          <w:rFonts w:ascii="Arial" w:eastAsia="Arial" w:hAnsi="Arial" w:cs="Arial"/>
        </w:rPr>
        <w:t xml:space="preserve">. Este artículo, pretende extender los resultados de la literatura hasta el momento, incluyendo los resultados del artículo de Forsythe et al. </w:t>
      </w:r>
      <w:hyperlink w:anchor="page14">
        <w:r>
          <w:rPr>
            <w:rFonts w:ascii="Arial" w:eastAsia="Arial" w:hAnsi="Arial" w:cs="Arial"/>
          </w:rPr>
          <w:t>(1994)</w:t>
        </w:r>
      </w:hyperlink>
      <w:r>
        <w:rPr>
          <w:rFonts w:ascii="Arial" w:eastAsia="Arial" w:hAnsi="Arial" w:cs="Arial"/>
        </w:rPr>
        <w:t xml:space="preserve">. Los autores en dicho estudio, buscan ver como la manera en la que se implementa el juego del dictador podría afectar los resultados del juego y por ende los envíos realizados por parte del </w:t>
      </w:r>
      <w:r>
        <w:rPr>
          <w:rFonts w:ascii="Arial" w:eastAsia="Arial" w:hAnsi="Arial" w:cs="Arial"/>
          <w:i/>
          <w:iCs/>
        </w:rPr>
        <w:t>dictador</w:t>
      </w:r>
      <w:r>
        <w:rPr>
          <w:rFonts w:ascii="Arial" w:eastAsia="Arial" w:hAnsi="Arial" w:cs="Arial"/>
        </w:rPr>
        <w:t xml:space="preserve">. De esta forma, Hoﬀman et al. </w:t>
      </w:r>
      <w:hyperlink w:anchor="page14">
        <w:r>
          <w:rPr>
            <w:rFonts w:ascii="Arial" w:eastAsia="Arial" w:hAnsi="Arial" w:cs="Arial"/>
          </w:rPr>
          <w:t xml:space="preserve">(1996) </w:t>
        </w:r>
      </w:hyperlink>
      <w:r>
        <w:rPr>
          <w:rFonts w:ascii="Arial" w:eastAsia="Arial" w:hAnsi="Arial" w:cs="Arial"/>
        </w:rPr>
        <w:t xml:space="preserve">hacen una serie de modificaciones de tal forma que miran como el entorno del experimento determina los resultados. Ahí, exploran como el </w:t>
      </w:r>
      <w:r>
        <w:rPr>
          <w:rFonts w:ascii="Arial" w:eastAsia="Arial" w:hAnsi="Arial" w:cs="Arial"/>
          <w:i/>
          <w:iCs/>
        </w:rPr>
        <w:t>framing</w:t>
      </w:r>
      <w:r>
        <w:rPr>
          <w:rFonts w:ascii="Arial" w:eastAsia="Arial" w:hAnsi="Arial" w:cs="Arial"/>
        </w:rPr>
        <w:t xml:space="preserve"> del experimento puede afectar los envíos, como la introducción de un doble ci</w:t>
      </w:r>
      <w:r>
        <w:rPr>
          <w:rFonts w:ascii="Arial" w:eastAsia="Arial" w:hAnsi="Arial" w:cs="Arial"/>
        </w:rPr>
        <w:t xml:space="preserve">ego puede afectar los envíos y entre las principales conclusiones, además de que la forma en la que se conduzcan los procedimientos del experimento puede afectar los resultados, es que a medida que se da mayor anonimidad al </w:t>
      </w:r>
      <w:r>
        <w:rPr>
          <w:rFonts w:ascii="Arial" w:eastAsia="Arial" w:hAnsi="Arial" w:cs="Arial"/>
          <w:i/>
          <w:iCs/>
        </w:rPr>
        <w:t>dictador</w:t>
      </w:r>
      <w:r>
        <w:rPr>
          <w:rFonts w:ascii="Arial" w:eastAsia="Arial" w:hAnsi="Arial" w:cs="Arial"/>
        </w:rPr>
        <w:t xml:space="preserve"> cada vez se observa men</w:t>
      </w:r>
      <w:r>
        <w:rPr>
          <w:rFonts w:ascii="Arial" w:eastAsia="Arial" w:hAnsi="Arial" w:cs="Arial"/>
        </w:rPr>
        <w:t xml:space="preserve">os ese comportamiento de justicia/equidad y se empieza a obtener resultados más cercanos a los esperados por el supuesto de </w:t>
      </w:r>
      <w:proofErr w:type="spellStart"/>
      <w:r>
        <w:rPr>
          <w:rFonts w:ascii="Arial" w:eastAsia="Arial" w:hAnsi="Arial" w:cs="Arial"/>
          <w:i/>
          <w:iCs/>
        </w:rPr>
        <w:t>self-</w:t>
      </w:r>
      <w:commentRangeStart w:id="6"/>
      <w:r>
        <w:rPr>
          <w:rFonts w:ascii="Arial" w:eastAsia="Arial" w:hAnsi="Arial" w:cs="Arial"/>
          <w:i/>
          <w:iCs/>
        </w:rPr>
        <w:t>interest</w:t>
      </w:r>
      <w:commentRangeEnd w:id="6"/>
      <w:proofErr w:type="spellEnd"/>
      <w:r w:rsidR="00927BF9">
        <w:rPr>
          <w:rStyle w:val="Refdecomentario"/>
        </w:rPr>
        <w:commentReference w:id="6"/>
      </w:r>
      <w:r>
        <w:rPr>
          <w:rFonts w:ascii="Arial" w:eastAsia="Arial" w:hAnsi="Arial" w:cs="Arial"/>
        </w:rPr>
        <w:t>.</w:t>
      </w:r>
    </w:p>
    <w:p w14:paraId="1B117D77" w14:textId="77777777" w:rsidR="0092391D" w:rsidRDefault="0092391D">
      <w:pPr>
        <w:spacing w:line="276" w:lineRule="exact"/>
        <w:rPr>
          <w:rFonts w:ascii="Arial" w:eastAsia="Arial" w:hAnsi="Arial" w:cs="Arial"/>
        </w:rPr>
      </w:pPr>
    </w:p>
    <w:p w14:paraId="0906ECB1" w14:textId="77777777" w:rsidR="0092391D" w:rsidRDefault="00057791">
      <w:pPr>
        <w:numPr>
          <w:ilvl w:val="0"/>
          <w:numId w:val="10"/>
        </w:numPr>
        <w:tabs>
          <w:tab w:val="left" w:pos="566"/>
        </w:tabs>
        <w:spacing w:line="275" w:lineRule="auto"/>
        <w:ind w:left="566" w:hanging="566"/>
        <w:jc w:val="both"/>
        <w:rPr>
          <w:rFonts w:ascii="Arial" w:eastAsia="Arial" w:hAnsi="Arial" w:cs="Arial"/>
          <w:b/>
          <w:bCs/>
          <w:sz w:val="29"/>
          <w:szCs w:val="29"/>
        </w:rPr>
      </w:pPr>
      <w:r>
        <w:rPr>
          <w:rFonts w:ascii="Arial" w:eastAsia="Arial" w:hAnsi="Arial" w:cs="Arial"/>
          <w:b/>
          <w:bCs/>
          <w:sz w:val="29"/>
          <w:szCs w:val="29"/>
        </w:rPr>
        <w:t>El artículo dice criticar algunas teorías que pretenden explicar el comportamiento enunciado en 1. ¿Cómo son llamada</w:t>
      </w:r>
      <w:r>
        <w:rPr>
          <w:rFonts w:ascii="Arial" w:eastAsia="Arial" w:hAnsi="Arial" w:cs="Arial"/>
          <w:b/>
          <w:bCs/>
          <w:sz w:val="29"/>
          <w:szCs w:val="29"/>
        </w:rPr>
        <w:t>s estas teorías? ¿Cuál es el supuesto a través del cual son capaces de explicar este tipo de comportamientos?</w:t>
      </w:r>
    </w:p>
    <w:p w14:paraId="69B2E717" w14:textId="77777777" w:rsidR="0092391D" w:rsidRDefault="0092391D">
      <w:pPr>
        <w:spacing w:line="115" w:lineRule="exact"/>
        <w:rPr>
          <w:rFonts w:ascii="Arial" w:eastAsia="Arial" w:hAnsi="Arial" w:cs="Arial"/>
        </w:rPr>
      </w:pPr>
    </w:p>
    <w:p w14:paraId="0F583E51" w14:textId="77777777" w:rsidR="0092391D" w:rsidRDefault="00057791">
      <w:pPr>
        <w:spacing w:line="272" w:lineRule="auto"/>
        <w:ind w:left="6" w:firstLine="339"/>
        <w:jc w:val="both"/>
        <w:rPr>
          <w:rFonts w:ascii="Arial" w:eastAsia="Arial" w:hAnsi="Arial" w:cs="Arial"/>
          <w:sz w:val="20"/>
          <w:szCs w:val="20"/>
        </w:rPr>
      </w:pPr>
      <w:r>
        <w:rPr>
          <w:rFonts w:ascii="Arial" w:eastAsia="Arial" w:hAnsi="Arial" w:cs="Arial"/>
          <w:sz w:val="20"/>
          <w:szCs w:val="20"/>
        </w:rPr>
        <w:t xml:space="preserve">Al conjunto de teorías que pretenden explicar dicho comportamiento de justicia que aparentemente contradice el supuesto de </w:t>
      </w:r>
      <w:r>
        <w:rPr>
          <w:rFonts w:ascii="Arial" w:eastAsia="Arial" w:hAnsi="Arial" w:cs="Arial"/>
          <w:i/>
          <w:iCs/>
          <w:sz w:val="20"/>
          <w:szCs w:val="20"/>
        </w:rPr>
        <w:t>self-interest</w:t>
      </w:r>
      <w:r>
        <w:rPr>
          <w:rFonts w:ascii="Arial" w:eastAsia="Arial" w:hAnsi="Arial" w:cs="Arial"/>
          <w:sz w:val="20"/>
          <w:szCs w:val="20"/>
        </w:rPr>
        <w:t xml:space="preserve"> se les c</w:t>
      </w:r>
      <w:r>
        <w:rPr>
          <w:rFonts w:ascii="Arial" w:eastAsia="Arial" w:hAnsi="Arial" w:cs="Arial"/>
          <w:sz w:val="20"/>
          <w:szCs w:val="20"/>
        </w:rPr>
        <w:t xml:space="preserve">onoce por </w:t>
      </w:r>
      <w:r>
        <w:rPr>
          <w:rFonts w:ascii="Arial" w:eastAsia="Arial" w:hAnsi="Arial" w:cs="Arial"/>
          <w:i/>
          <w:iCs/>
          <w:sz w:val="20"/>
          <w:szCs w:val="20"/>
        </w:rPr>
        <w:t>teorías de preferencias sociales</w:t>
      </w:r>
      <w:hyperlink w:anchor="page4">
        <w:r>
          <w:rPr>
            <w:rFonts w:ascii="Arial" w:eastAsia="Arial" w:hAnsi="Arial" w:cs="Arial"/>
            <w:sz w:val="28"/>
            <w:szCs w:val="28"/>
            <w:vertAlign w:val="superscript"/>
          </w:rPr>
          <w:t>7</w:t>
        </w:r>
      </w:hyperlink>
      <w:r>
        <w:rPr>
          <w:rFonts w:ascii="Arial" w:eastAsia="Arial" w:hAnsi="Arial" w:cs="Arial"/>
          <w:sz w:val="20"/>
          <w:szCs w:val="20"/>
        </w:rPr>
        <w:t>. Dichas teorías pretenden capturar dicho comportamiento de justicia asumiendo los resultados reflejan preferencias por resultados equitativos o de bienestar social. Entre dichas teoría</w:t>
      </w:r>
      <w:r>
        <w:rPr>
          <w:rFonts w:ascii="Arial" w:eastAsia="Arial" w:hAnsi="Arial" w:cs="Arial"/>
          <w:sz w:val="20"/>
          <w:szCs w:val="20"/>
        </w:rPr>
        <w:t xml:space="preserve">s, destacan Dana et al. </w:t>
      </w:r>
      <w:hyperlink w:anchor="page14">
        <w:r>
          <w:rPr>
            <w:rFonts w:ascii="Arial" w:eastAsia="Arial" w:hAnsi="Arial" w:cs="Arial"/>
            <w:sz w:val="20"/>
            <w:szCs w:val="20"/>
          </w:rPr>
          <w:t>(2007):</w:t>
        </w:r>
      </w:hyperlink>
    </w:p>
    <w:p w14:paraId="475B5E8D" w14:textId="77777777" w:rsidR="0092391D" w:rsidRDefault="0092391D">
      <w:pPr>
        <w:spacing w:line="148" w:lineRule="exact"/>
        <w:rPr>
          <w:sz w:val="20"/>
          <w:szCs w:val="20"/>
        </w:rPr>
      </w:pPr>
    </w:p>
    <w:p w14:paraId="174718BF" w14:textId="77777777" w:rsidR="0092391D" w:rsidRDefault="00057791">
      <w:pPr>
        <w:spacing w:line="307" w:lineRule="auto"/>
        <w:ind w:left="546"/>
        <w:rPr>
          <w:sz w:val="20"/>
          <w:szCs w:val="20"/>
        </w:rPr>
      </w:pPr>
      <w:r>
        <w:rPr>
          <w:rFonts w:ascii="Arial" w:eastAsia="Arial" w:hAnsi="Arial" w:cs="Arial"/>
        </w:rPr>
        <w:t>Las teorías donde la gente comparte con otros porque tienen una utilidad creciente con los pagos de los demás.</w:t>
      </w:r>
    </w:p>
    <w:p w14:paraId="1D8D22D8"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14:anchorId="34EE4F00" wp14:editId="35597B3B">
                <wp:simplePos x="0" y="0"/>
                <wp:positionH relativeFrom="column">
                  <wp:posOffset>220345</wp:posOffset>
                </wp:positionH>
                <wp:positionV relativeFrom="paragraph">
                  <wp:posOffset>-309245</wp:posOffset>
                </wp:positionV>
                <wp:extent cx="41275" cy="4191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2C035935" id="Shape 7" o:spid="_x0000_s1026" style="position:absolute;margin-left:17.35pt;margin-top:-24.35pt;width:3.25pt;height:3.3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" o:allowincell="f" fillcolor="black" stroked="f"/>
            </w:pict>
          </mc:Fallback>
        </mc:AlternateContent>
      </w:r>
    </w:p>
    <w:p w14:paraId="4A7E6893" w14:textId="77777777" w:rsidR="0092391D" w:rsidRDefault="0092391D">
      <w:pPr>
        <w:spacing w:line="45" w:lineRule="exact"/>
        <w:rPr>
          <w:sz w:val="20"/>
          <w:szCs w:val="20"/>
        </w:rPr>
      </w:pPr>
    </w:p>
    <w:p w14:paraId="6E7E9A67" w14:textId="77777777" w:rsidR="0092391D" w:rsidRDefault="00057791">
      <w:pPr>
        <w:ind w:left="546"/>
        <w:rPr>
          <w:sz w:val="20"/>
          <w:szCs w:val="20"/>
        </w:rPr>
      </w:pPr>
      <w:r>
        <w:rPr>
          <w:rFonts w:ascii="Arial" w:eastAsia="Arial" w:hAnsi="Arial" w:cs="Arial"/>
        </w:rPr>
        <w:t>Las teorías donde son adversos a ventajas en la diferencia de los pagos</w:t>
      </w:r>
    </w:p>
    <w:p w14:paraId="09F65ACE"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44D9642B" wp14:editId="62E4A860">
                <wp:simplePos x="0" y="0"/>
                <wp:positionH relativeFrom="column">
                  <wp:posOffset>220345</wp:posOffset>
                </wp:positionH>
                <wp:positionV relativeFrom="paragraph">
                  <wp:posOffset>-59055</wp:posOffset>
                </wp:positionV>
                <wp:extent cx="41275" cy="4191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2C570F7C" id="Shape 8" o:spid="_x0000_s1026" style="position:absolute;margin-left:17.35pt;margin-top:-4.65pt;width:3.25pt;height:3.3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" o:allowincell="f" fillcolor="black" stroked="f"/>
            </w:pict>
          </mc:Fallback>
        </mc:AlternateContent>
      </w:r>
    </w:p>
    <w:p w14:paraId="4B064E34" w14:textId="77777777" w:rsidR="0092391D" w:rsidRDefault="0092391D">
      <w:pPr>
        <w:spacing w:line="168" w:lineRule="exact"/>
        <w:rPr>
          <w:sz w:val="20"/>
          <w:szCs w:val="20"/>
        </w:rPr>
      </w:pPr>
    </w:p>
    <w:p w14:paraId="4BF2F1AA" w14:textId="77777777" w:rsidR="0092391D" w:rsidRDefault="00057791">
      <w:pPr>
        <w:spacing w:line="307" w:lineRule="auto"/>
        <w:ind w:left="546"/>
        <w:rPr>
          <w:sz w:val="20"/>
          <w:szCs w:val="20"/>
        </w:rPr>
      </w:pPr>
      <w:r>
        <w:rPr>
          <w:rFonts w:ascii="Arial" w:eastAsia="Arial" w:hAnsi="Arial" w:cs="Arial"/>
        </w:rPr>
        <w:t>Las teorías donde los agentes quieren maximizar los pagos sociales totales o el pago más bajo a cualquier contraparte.</w:t>
      </w:r>
    </w:p>
    <w:p w14:paraId="422DD941"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791C5425" wp14:editId="4ED51783">
                <wp:simplePos x="0" y="0"/>
                <wp:positionH relativeFrom="column">
                  <wp:posOffset>220345</wp:posOffset>
                </wp:positionH>
                <wp:positionV relativeFrom="paragraph">
                  <wp:posOffset>-309245</wp:posOffset>
                </wp:positionV>
                <wp:extent cx="41275" cy="4191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6E0CF340" id="Shape 9" o:spid="_x0000_s1026" style="position:absolute;margin-left:17.35pt;margin-top:-24.35pt;width:3.25pt;height:3.3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" o:allowincell="f" fillcolor="black" stroked="f"/>
            </w:pict>
          </mc:Fallback>
        </mc:AlternateContent>
      </w:r>
    </w:p>
    <w:p w14:paraId="73F46BED" w14:textId="77777777" w:rsidR="0092391D" w:rsidRDefault="0092391D">
      <w:pPr>
        <w:spacing w:line="86" w:lineRule="exact"/>
        <w:rPr>
          <w:sz w:val="20"/>
          <w:szCs w:val="20"/>
        </w:rPr>
      </w:pPr>
    </w:p>
    <w:p w14:paraId="02DD50B9" w14:textId="77777777" w:rsidR="0092391D" w:rsidRDefault="00057791">
      <w:pPr>
        <w:spacing w:line="265" w:lineRule="auto"/>
        <w:ind w:left="6" w:firstLine="339"/>
        <w:jc w:val="both"/>
        <w:rPr>
          <w:sz w:val="20"/>
          <w:szCs w:val="20"/>
        </w:rPr>
      </w:pPr>
      <w:r>
        <w:rPr>
          <w:rFonts w:ascii="Arial" w:eastAsia="Arial" w:hAnsi="Arial" w:cs="Arial"/>
        </w:rPr>
        <w:t xml:space="preserve">Es decir, las </w:t>
      </w:r>
      <w:r>
        <w:rPr>
          <w:rFonts w:ascii="Arial" w:eastAsia="Arial" w:hAnsi="Arial" w:cs="Arial"/>
          <w:i/>
          <w:iCs/>
        </w:rPr>
        <w:t>teorías de preferencias sociales</w:t>
      </w:r>
      <w:r>
        <w:rPr>
          <w:rFonts w:ascii="Arial" w:eastAsia="Arial" w:hAnsi="Arial" w:cs="Arial"/>
        </w:rPr>
        <w:t xml:space="preserve"> lo que intentan decir es que el comportamiento de justicia/equidad que parece verse en </w:t>
      </w:r>
      <w:r>
        <w:rPr>
          <w:rFonts w:ascii="Arial" w:eastAsia="Arial" w:hAnsi="Arial" w:cs="Arial"/>
        </w:rPr>
        <w:t>muchos experimentos y en trabajos de campo se debe más que todo a que las personas tienen preferencias pro-sociales en el sentido que prefieren resultados que consideren justos o equitativos.</w:t>
      </w:r>
    </w:p>
    <w:p w14:paraId="7F6E72CA" w14:textId="77777777" w:rsidR="0092391D" w:rsidRDefault="0092391D">
      <w:pPr>
        <w:spacing w:line="2" w:lineRule="exact"/>
        <w:rPr>
          <w:sz w:val="20"/>
          <w:szCs w:val="20"/>
        </w:rPr>
      </w:pPr>
    </w:p>
    <w:p w14:paraId="4B36A852" w14:textId="77777777" w:rsidR="0092391D" w:rsidRDefault="00057791">
      <w:pPr>
        <w:spacing w:line="250" w:lineRule="auto"/>
        <w:ind w:left="6" w:firstLine="339"/>
        <w:jc w:val="both"/>
        <w:rPr>
          <w:rFonts w:ascii="Arial" w:eastAsia="Arial" w:hAnsi="Arial" w:cs="Arial"/>
          <w:sz w:val="21"/>
          <w:szCs w:val="21"/>
        </w:rPr>
      </w:pPr>
      <w:r>
        <w:rPr>
          <w:rFonts w:ascii="Arial" w:eastAsia="Arial" w:hAnsi="Arial" w:cs="Arial"/>
          <w:sz w:val="21"/>
          <w:szCs w:val="21"/>
        </w:rPr>
        <w:t xml:space="preserve">El supuesto que asumen todos los modelos basados en </w:t>
      </w:r>
      <w:r>
        <w:rPr>
          <w:rFonts w:ascii="Arial" w:eastAsia="Arial" w:hAnsi="Arial" w:cs="Arial"/>
          <w:i/>
          <w:iCs/>
          <w:sz w:val="21"/>
          <w:szCs w:val="21"/>
        </w:rPr>
        <w:t xml:space="preserve">teorías de </w:t>
      </w:r>
      <w:r>
        <w:rPr>
          <w:rFonts w:ascii="Arial" w:eastAsia="Arial" w:hAnsi="Arial" w:cs="Arial"/>
          <w:i/>
          <w:iCs/>
          <w:sz w:val="21"/>
          <w:szCs w:val="21"/>
        </w:rPr>
        <w:t>preferencias sociales</w:t>
      </w:r>
      <w:r>
        <w:rPr>
          <w:rFonts w:ascii="Arial" w:eastAsia="Arial" w:hAnsi="Arial" w:cs="Arial"/>
          <w:sz w:val="21"/>
          <w:szCs w:val="21"/>
        </w:rPr>
        <w:t xml:space="preserve"> es que las preferencias de un </w:t>
      </w:r>
      <w:r>
        <w:rPr>
          <w:rFonts w:ascii="Arial" w:eastAsia="Arial" w:hAnsi="Arial" w:cs="Arial"/>
          <w:i/>
          <w:iCs/>
          <w:sz w:val="21"/>
          <w:szCs w:val="21"/>
        </w:rPr>
        <w:t>dictador</w:t>
      </w:r>
      <w:r>
        <w:rPr>
          <w:rFonts w:ascii="Arial" w:eastAsia="Arial" w:hAnsi="Arial" w:cs="Arial"/>
          <w:sz w:val="21"/>
          <w:szCs w:val="21"/>
        </w:rPr>
        <w:t xml:space="preserve"> pueden ser caracterizadas considerando solo las distribuciones finales de riquezas (Dana et al., </w:t>
      </w:r>
      <w:hyperlink w:anchor="page14">
        <w:r>
          <w:rPr>
            <w:rFonts w:ascii="Arial" w:eastAsia="Arial" w:hAnsi="Arial" w:cs="Arial"/>
            <w:sz w:val="21"/>
            <w:szCs w:val="21"/>
          </w:rPr>
          <w:t>2007)</w:t>
        </w:r>
      </w:hyperlink>
      <w:r>
        <w:rPr>
          <w:rFonts w:ascii="Arial" w:eastAsia="Arial" w:hAnsi="Arial" w:cs="Arial"/>
          <w:sz w:val="21"/>
          <w:szCs w:val="21"/>
        </w:rPr>
        <w:t>. Es decir, el comportamiento de justicia/equidad puede ser comp</w:t>
      </w:r>
      <w:r>
        <w:rPr>
          <w:rFonts w:ascii="Arial" w:eastAsia="Arial" w:hAnsi="Arial" w:cs="Arial"/>
          <w:sz w:val="21"/>
          <w:szCs w:val="21"/>
        </w:rPr>
        <w:t>rendido en su totalidad a partir de los resultados de la interacción</w:t>
      </w:r>
      <w:hyperlink w:anchor="page4">
        <w:r>
          <w:rPr>
            <w:rFonts w:ascii="Arial" w:eastAsia="Arial" w:hAnsi="Arial" w:cs="Arial"/>
            <w:sz w:val="30"/>
            <w:szCs w:val="30"/>
            <w:vertAlign w:val="superscript"/>
          </w:rPr>
          <w:t>8</w:t>
        </w:r>
        <w:r>
          <w:rPr>
            <w:rFonts w:ascii="Arial" w:eastAsia="Arial" w:hAnsi="Arial" w:cs="Arial"/>
            <w:sz w:val="21"/>
            <w:szCs w:val="21"/>
          </w:rPr>
          <w:t xml:space="preserve"> </w:t>
        </w:r>
      </w:hyperlink>
      <w:r>
        <w:rPr>
          <w:rFonts w:ascii="Arial" w:eastAsia="Arial" w:hAnsi="Arial" w:cs="Arial"/>
          <w:sz w:val="21"/>
          <w:szCs w:val="21"/>
        </w:rPr>
        <w:t xml:space="preserve">y que dichos resultados lo que muestran es que las personas tienen una preferencia por resultados equitativos o </w:t>
      </w:r>
      <w:commentRangeStart w:id="7"/>
      <w:r>
        <w:rPr>
          <w:rFonts w:ascii="Arial" w:eastAsia="Arial" w:hAnsi="Arial" w:cs="Arial"/>
          <w:sz w:val="21"/>
          <w:szCs w:val="21"/>
        </w:rPr>
        <w:t>justos</w:t>
      </w:r>
      <w:commentRangeEnd w:id="7"/>
      <w:r w:rsidR="00927BF9">
        <w:rPr>
          <w:rStyle w:val="Refdecomentario"/>
        </w:rPr>
        <w:commentReference w:id="7"/>
      </w:r>
      <w:r>
        <w:rPr>
          <w:rFonts w:ascii="Arial" w:eastAsia="Arial" w:hAnsi="Arial" w:cs="Arial"/>
          <w:sz w:val="21"/>
          <w:szCs w:val="21"/>
        </w:rPr>
        <w:t>.</w:t>
      </w:r>
    </w:p>
    <w:p w14:paraId="0AE422CA"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5FF3D108" wp14:editId="27A714F2">
                <wp:simplePos x="0" y="0"/>
                <wp:positionH relativeFrom="column">
                  <wp:posOffset>0</wp:posOffset>
                </wp:positionH>
                <wp:positionV relativeFrom="paragraph">
                  <wp:posOffset>65405</wp:posOffset>
                </wp:positionV>
                <wp:extent cx="244792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BC272E7" id="Shape 10"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0,5.15pt" to="192.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" o:allowincell="f" filled="t" strokeweight=".14039mm">
                <v:stroke joinstyle="miter"/>
                <o:lock v:ext="edit" shapetype="f"/>
              </v:line>
            </w:pict>
          </mc:Fallback>
        </mc:AlternateContent>
      </w:r>
    </w:p>
    <w:p w14:paraId="6D17606B" w14:textId="77777777" w:rsidR="0092391D" w:rsidRDefault="0092391D">
      <w:pPr>
        <w:spacing w:line="83" w:lineRule="exact"/>
        <w:rPr>
          <w:sz w:val="20"/>
          <w:szCs w:val="20"/>
        </w:rPr>
      </w:pPr>
    </w:p>
    <w:p w14:paraId="34DADC30" w14:textId="77777777" w:rsidR="0092391D" w:rsidRDefault="00057791">
      <w:pPr>
        <w:ind w:left="246"/>
        <w:rPr>
          <w:sz w:val="20"/>
          <w:szCs w:val="20"/>
        </w:rPr>
      </w:pPr>
      <w:r>
        <w:rPr>
          <w:rFonts w:ascii="Arial" w:eastAsia="Arial" w:hAnsi="Arial" w:cs="Arial"/>
          <w:sz w:val="23"/>
          <w:szCs w:val="23"/>
          <w:vertAlign w:val="superscript"/>
        </w:rPr>
        <w:t>7</w:t>
      </w:r>
      <w:r>
        <w:rPr>
          <w:rFonts w:ascii="Arial" w:eastAsia="Arial" w:hAnsi="Arial" w:cs="Arial"/>
          <w:sz w:val="18"/>
          <w:szCs w:val="18"/>
        </w:rPr>
        <w:t xml:space="preserve">En inglés serían </w:t>
      </w:r>
      <w:r>
        <w:rPr>
          <w:rFonts w:ascii="Arial" w:eastAsia="Arial" w:hAnsi="Arial" w:cs="Arial"/>
          <w:i/>
          <w:iCs/>
          <w:sz w:val="18"/>
          <w:szCs w:val="18"/>
        </w:rPr>
        <w:t xml:space="preserve">social </w:t>
      </w:r>
      <w:r>
        <w:rPr>
          <w:rFonts w:ascii="Arial" w:eastAsia="Arial" w:hAnsi="Arial" w:cs="Arial"/>
          <w:i/>
          <w:iCs/>
          <w:sz w:val="18"/>
          <w:szCs w:val="18"/>
        </w:rPr>
        <w:t>preference theories</w:t>
      </w:r>
    </w:p>
    <w:p w14:paraId="4B3DE5E5" w14:textId="77777777" w:rsidR="0092391D" w:rsidRDefault="00057791">
      <w:pPr>
        <w:numPr>
          <w:ilvl w:val="0"/>
          <w:numId w:val="11"/>
        </w:numPr>
        <w:tabs>
          <w:tab w:val="left" w:pos="326"/>
        </w:tabs>
        <w:spacing w:line="238" w:lineRule="auto"/>
        <w:ind w:left="326" w:hanging="77"/>
        <w:rPr>
          <w:rFonts w:ascii="Arial" w:eastAsia="Arial" w:hAnsi="Arial" w:cs="Arial"/>
          <w:sz w:val="19"/>
          <w:szCs w:val="19"/>
          <w:vertAlign w:val="superscript"/>
        </w:rPr>
      </w:pPr>
      <w:r>
        <w:rPr>
          <w:rFonts w:ascii="Arial" w:eastAsia="Arial" w:hAnsi="Arial" w:cs="Arial"/>
          <w:sz w:val="15"/>
          <w:szCs w:val="15"/>
        </w:rPr>
        <w:t>vistos éstos como montos monetarios en el caso de un experimento</w:t>
      </w:r>
    </w:p>
    <w:p w14:paraId="20A94E78" w14:textId="77777777" w:rsidR="0092391D" w:rsidRDefault="0092391D">
      <w:pPr>
        <w:sectPr w:rsidR="0092391D">
          <w:pgSz w:w="11900" w:h="16838"/>
          <w:pgMar w:top="341" w:right="1126" w:bottom="0" w:left="1134" w:header="0" w:footer="0" w:gutter="0"/>
          <w:cols w:space="720" w:equalWidth="0">
            <w:col w:w="9646"/>
          </w:cols>
        </w:sectPr>
      </w:pPr>
    </w:p>
    <w:p w14:paraId="1A3427FD" w14:textId="77777777" w:rsidR="0092391D" w:rsidRDefault="0092391D">
      <w:pPr>
        <w:spacing w:line="302" w:lineRule="exact"/>
        <w:rPr>
          <w:sz w:val="20"/>
          <w:szCs w:val="20"/>
        </w:rPr>
      </w:pPr>
    </w:p>
    <w:p w14:paraId="5DEED8F2" w14:textId="77777777" w:rsidR="0092391D" w:rsidRDefault="00057791">
      <w:pPr>
        <w:ind w:right="14"/>
        <w:jc w:val="center"/>
        <w:rPr>
          <w:sz w:val="20"/>
          <w:szCs w:val="20"/>
        </w:rPr>
      </w:pPr>
      <w:r>
        <w:rPr>
          <w:rFonts w:ascii="Arial" w:eastAsia="Arial" w:hAnsi="Arial" w:cs="Arial"/>
          <w:sz w:val="17"/>
          <w:szCs w:val="17"/>
        </w:rPr>
        <w:t>2</w:t>
      </w:r>
    </w:p>
    <w:p w14:paraId="2F05930F" w14:textId="77777777" w:rsidR="0092391D" w:rsidRDefault="0092391D">
      <w:pPr>
        <w:sectPr w:rsidR="0092391D">
          <w:type w:val="continuous"/>
          <w:pgSz w:w="11900" w:h="16838"/>
          <w:pgMar w:top="341" w:right="1126" w:bottom="0" w:left="1134" w:header="0" w:footer="0" w:gutter="0"/>
          <w:cols w:space="720" w:equalWidth="0">
            <w:col w:w="9646"/>
          </w:cols>
        </w:sectPr>
      </w:pPr>
    </w:p>
    <w:p w14:paraId="03E76372" w14:textId="77777777" w:rsidR="0092391D" w:rsidRDefault="00057791">
      <w:pPr>
        <w:tabs>
          <w:tab w:val="left" w:pos="6306"/>
        </w:tabs>
        <w:ind w:left="6"/>
        <w:rPr>
          <w:sz w:val="20"/>
          <w:szCs w:val="20"/>
        </w:rPr>
      </w:pPr>
      <w:bookmarkStart w:id="8" w:name="page5"/>
      <w:bookmarkEnd w:id="8"/>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5EDEBA58"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4FDB571D" wp14:editId="2CA9CD27">
                <wp:simplePos x="0" y="0"/>
                <wp:positionH relativeFrom="column">
                  <wp:posOffset>0</wp:posOffset>
                </wp:positionH>
                <wp:positionV relativeFrom="paragraph">
                  <wp:posOffset>48260</wp:posOffset>
                </wp:positionV>
                <wp:extent cx="611949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A35E15" id="Shape 11"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" o:allowincell="f" filled="t" strokeweight=".14039mm">
                <v:stroke joinstyle="miter"/>
                <o:lock v:ext="edit" shapetype="f"/>
              </v:line>
            </w:pict>
          </mc:Fallback>
        </mc:AlternateContent>
      </w:r>
    </w:p>
    <w:p w14:paraId="219FA912" w14:textId="77777777" w:rsidR="0092391D" w:rsidRDefault="0092391D">
      <w:pPr>
        <w:spacing w:line="200" w:lineRule="exact"/>
        <w:rPr>
          <w:sz w:val="20"/>
          <w:szCs w:val="20"/>
        </w:rPr>
      </w:pPr>
    </w:p>
    <w:p w14:paraId="0525EEFC" w14:textId="77777777" w:rsidR="0092391D" w:rsidRDefault="0092391D">
      <w:pPr>
        <w:spacing w:line="246" w:lineRule="exact"/>
        <w:rPr>
          <w:sz w:val="20"/>
          <w:szCs w:val="20"/>
        </w:rPr>
      </w:pPr>
    </w:p>
    <w:p w14:paraId="1B4DEC0D" w14:textId="77777777" w:rsidR="0092391D" w:rsidRDefault="00057791">
      <w:pPr>
        <w:numPr>
          <w:ilvl w:val="0"/>
          <w:numId w:val="12"/>
        </w:numPr>
        <w:tabs>
          <w:tab w:val="left" w:pos="566"/>
        </w:tabs>
        <w:spacing w:line="284" w:lineRule="auto"/>
        <w:ind w:left="566" w:hanging="566"/>
        <w:jc w:val="both"/>
        <w:rPr>
          <w:rFonts w:ascii="Arial" w:eastAsia="Arial" w:hAnsi="Arial" w:cs="Arial"/>
          <w:b/>
          <w:bCs/>
          <w:sz w:val="29"/>
          <w:szCs w:val="29"/>
        </w:rPr>
      </w:pPr>
      <w:r>
        <w:rPr>
          <w:rFonts w:ascii="Arial" w:eastAsia="Arial" w:hAnsi="Arial" w:cs="Arial"/>
          <w:b/>
          <w:bCs/>
          <w:sz w:val="29"/>
          <w:szCs w:val="29"/>
        </w:rPr>
        <w:t xml:space="preserve">El artículo hace tres </w:t>
      </w:r>
      <w:r>
        <w:rPr>
          <w:rFonts w:ascii="Arial" w:eastAsia="Arial" w:hAnsi="Arial" w:cs="Arial"/>
          <w:b/>
          <w:bCs/>
          <w:sz w:val="29"/>
          <w:szCs w:val="29"/>
        </w:rPr>
        <w:t>ejemplos de comportamientos que difícil-mente podrían ser explicados por las teorías enunciadas en 2. ¿Cuáles son? ¿Por qué no son compatibles con las teorías en 2?</w:t>
      </w:r>
    </w:p>
    <w:p w14:paraId="17657289" w14:textId="77777777" w:rsidR="0092391D" w:rsidRDefault="0092391D">
      <w:pPr>
        <w:spacing w:line="100" w:lineRule="exact"/>
        <w:rPr>
          <w:sz w:val="20"/>
          <w:szCs w:val="20"/>
        </w:rPr>
      </w:pPr>
    </w:p>
    <w:p w14:paraId="29E7B402" w14:textId="77777777" w:rsidR="0092391D" w:rsidRDefault="00057791">
      <w:pPr>
        <w:spacing w:line="252" w:lineRule="auto"/>
        <w:ind w:left="6" w:firstLine="339"/>
        <w:jc w:val="both"/>
        <w:rPr>
          <w:rFonts w:ascii="Arial" w:eastAsia="Arial" w:hAnsi="Arial" w:cs="Arial"/>
          <w:i/>
          <w:iCs/>
        </w:rPr>
      </w:pPr>
      <w:r>
        <w:rPr>
          <w:rFonts w:ascii="Arial" w:eastAsia="Arial" w:hAnsi="Arial" w:cs="Arial"/>
        </w:rPr>
        <w:t xml:space="preserve">No obstante, Dana et al. </w:t>
      </w:r>
      <w:hyperlink w:anchor="page14">
        <w:r>
          <w:rPr>
            <w:rFonts w:ascii="Arial" w:eastAsia="Arial" w:hAnsi="Arial" w:cs="Arial"/>
          </w:rPr>
          <w:t xml:space="preserve">(2007) </w:t>
        </w:r>
      </w:hyperlink>
      <w:r>
        <w:rPr>
          <w:rFonts w:ascii="Arial" w:eastAsia="Arial" w:hAnsi="Arial" w:cs="Arial"/>
        </w:rPr>
        <w:t xml:space="preserve">reconocen que otros motivos para dar pueden no capturarse adecuadamente bajo el supuesto de que los </w:t>
      </w:r>
      <w:r>
        <w:rPr>
          <w:rFonts w:ascii="Arial" w:eastAsia="Arial" w:hAnsi="Arial" w:cs="Arial"/>
          <w:i/>
          <w:iCs/>
        </w:rPr>
        <w:t>pagos monetarios por si solos recogen el comportamiento</w:t>
      </w:r>
      <w:r>
        <w:rPr>
          <w:rFonts w:ascii="Arial" w:eastAsia="Arial" w:hAnsi="Arial" w:cs="Arial"/>
        </w:rPr>
        <w:t xml:space="preserve"> </w:t>
      </w:r>
      <w:r>
        <w:rPr>
          <w:rFonts w:ascii="Arial" w:eastAsia="Arial" w:hAnsi="Arial" w:cs="Arial"/>
          <w:i/>
          <w:iCs/>
        </w:rPr>
        <w:t>de justicia de las personas</w:t>
      </w:r>
      <w:hyperlink w:anchor="page5">
        <w:r>
          <w:rPr>
            <w:rFonts w:ascii="Arial" w:eastAsia="Arial" w:hAnsi="Arial" w:cs="Arial"/>
            <w:sz w:val="31"/>
            <w:szCs w:val="31"/>
            <w:vertAlign w:val="superscript"/>
          </w:rPr>
          <w:t>9</w:t>
        </w:r>
      </w:hyperlink>
      <w:r>
        <w:rPr>
          <w:rFonts w:ascii="Arial" w:eastAsia="Arial" w:hAnsi="Arial" w:cs="Arial"/>
        </w:rPr>
        <w:t>.</w:t>
      </w:r>
    </w:p>
    <w:p w14:paraId="38F17A15" w14:textId="77777777" w:rsidR="0092391D" w:rsidRDefault="0092391D">
      <w:pPr>
        <w:spacing w:line="1" w:lineRule="exact"/>
        <w:rPr>
          <w:sz w:val="20"/>
          <w:szCs w:val="20"/>
        </w:rPr>
      </w:pPr>
    </w:p>
    <w:p w14:paraId="22E54ACD" w14:textId="77777777" w:rsidR="0092391D" w:rsidRDefault="00057791">
      <w:pPr>
        <w:spacing w:line="248" w:lineRule="auto"/>
        <w:ind w:left="6" w:firstLine="339"/>
        <w:jc w:val="both"/>
        <w:rPr>
          <w:rFonts w:ascii="Arial" w:eastAsia="Arial" w:hAnsi="Arial" w:cs="Arial"/>
          <w:i/>
          <w:iCs/>
          <w:sz w:val="21"/>
          <w:szCs w:val="21"/>
        </w:rPr>
      </w:pPr>
      <w:r>
        <w:rPr>
          <w:rFonts w:ascii="Arial" w:eastAsia="Arial" w:hAnsi="Arial" w:cs="Arial"/>
          <w:sz w:val="21"/>
          <w:szCs w:val="21"/>
        </w:rPr>
        <w:t>Frente a lo anterior, los autores reconoc</w:t>
      </w:r>
      <w:r>
        <w:rPr>
          <w:rFonts w:ascii="Arial" w:eastAsia="Arial" w:hAnsi="Arial" w:cs="Arial"/>
          <w:sz w:val="21"/>
          <w:szCs w:val="21"/>
        </w:rPr>
        <w:t xml:space="preserve">en que las personas pueden sentir la necesidad de dar en algunas circunstancias, a pesar de que prefieran el resultado de maximizar su pago personal, porque no quieren aparecer </w:t>
      </w:r>
      <w:r>
        <w:rPr>
          <w:rFonts w:ascii="Arial" w:eastAsia="Arial" w:hAnsi="Arial" w:cs="Arial"/>
          <w:i/>
          <w:iCs/>
          <w:sz w:val="21"/>
          <w:szCs w:val="21"/>
        </w:rPr>
        <w:t>egoístas</w:t>
      </w:r>
      <w:r>
        <w:rPr>
          <w:rFonts w:ascii="Arial" w:eastAsia="Arial" w:hAnsi="Arial" w:cs="Arial"/>
          <w:sz w:val="21"/>
          <w:szCs w:val="21"/>
        </w:rPr>
        <w:t xml:space="preserve">, ya sea consigo mismos o con los demás. Así, la motivación subyacente </w:t>
      </w:r>
      <w:r>
        <w:rPr>
          <w:rFonts w:ascii="Arial" w:eastAsia="Arial" w:hAnsi="Arial" w:cs="Arial"/>
          <w:sz w:val="21"/>
          <w:szCs w:val="21"/>
        </w:rPr>
        <w:t xml:space="preserve">que mueve una parte importante del comportamiento de </w:t>
      </w:r>
      <w:r>
        <w:rPr>
          <w:rFonts w:ascii="Arial" w:eastAsia="Arial" w:hAnsi="Arial" w:cs="Arial"/>
          <w:i/>
          <w:iCs/>
          <w:sz w:val="21"/>
          <w:szCs w:val="21"/>
        </w:rPr>
        <w:t>justicia/equidad</w:t>
      </w:r>
      <w:r>
        <w:rPr>
          <w:rFonts w:ascii="Arial" w:eastAsia="Arial" w:hAnsi="Arial" w:cs="Arial"/>
          <w:sz w:val="21"/>
          <w:szCs w:val="21"/>
        </w:rPr>
        <w:t xml:space="preserve"> en los agentes puede ser </w:t>
      </w:r>
      <w:r>
        <w:rPr>
          <w:rFonts w:ascii="Arial" w:eastAsia="Arial" w:hAnsi="Arial" w:cs="Arial"/>
          <w:i/>
          <w:iCs/>
          <w:sz w:val="21"/>
          <w:szCs w:val="21"/>
        </w:rPr>
        <w:t>interés personal</w:t>
      </w:r>
      <w:hyperlink w:anchor="page5">
        <w:r>
          <w:rPr>
            <w:rFonts w:ascii="Arial" w:eastAsia="Arial" w:hAnsi="Arial" w:cs="Arial"/>
            <w:sz w:val="30"/>
            <w:szCs w:val="30"/>
            <w:vertAlign w:val="superscript"/>
          </w:rPr>
          <w:t>10</w:t>
        </w:r>
      </w:hyperlink>
      <w:r>
        <w:rPr>
          <w:rFonts w:ascii="Arial" w:eastAsia="Arial" w:hAnsi="Arial" w:cs="Arial"/>
          <w:sz w:val="21"/>
          <w:szCs w:val="21"/>
        </w:rPr>
        <w:t>,</w:t>
      </w:r>
      <w:r>
        <w:rPr>
          <w:rFonts w:ascii="Arial" w:eastAsia="Arial" w:hAnsi="Arial" w:cs="Arial"/>
          <w:i/>
          <w:iCs/>
          <w:sz w:val="21"/>
          <w:szCs w:val="21"/>
        </w:rPr>
        <w:t xml:space="preserve"> </w:t>
      </w:r>
      <w:r>
        <w:rPr>
          <w:rFonts w:ascii="Arial" w:eastAsia="Arial" w:hAnsi="Arial" w:cs="Arial"/>
          <w:sz w:val="21"/>
          <w:szCs w:val="21"/>
        </w:rPr>
        <w:t xml:space="preserve">junto a un deseo de mantener la ilusión de no ser egoísta (Dana et al., </w:t>
      </w:r>
      <w:hyperlink w:anchor="page14">
        <w:r>
          <w:rPr>
            <w:rFonts w:ascii="Arial" w:eastAsia="Arial" w:hAnsi="Arial" w:cs="Arial"/>
            <w:sz w:val="21"/>
            <w:szCs w:val="21"/>
          </w:rPr>
          <w:t>2007)</w:t>
        </w:r>
      </w:hyperlink>
      <w:r>
        <w:rPr>
          <w:rFonts w:ascii="Arial" w:eastAsia="Arial" w:hAnsi="Arial" w:cs="Arial"/>
          <w:sz w:val="21"/>
          <w:szCs w:val="21"/>
        </w:rPr>
        <w:t>.</w:t>
      </w:r>
    </w:p>
    <w:p w14:paraId="517365C6" w14:textId="77777777" w:rsidR="0092391D" w:rsidRDefault="00057791">
      <w:pPr>
        <w:spacing w:line="229" w:lineRule="auto"/>
        <w:ind w:left="6" w:firstLine="339"/>
        <w:jc w:val="both"/>
        <w:rPr>
          <w:sz w:val="20"/>
          <w:szCs w:val="20"/>
        </w:rPr>
      </w:pPr>
      <w:r>
        <w:rPr>
          <w:rFonts w:ascii="Arial" w:eastAsia="Arial" w:hAnsi="Arial" w:cs="Arial"/>
        </w:rPr>
        <w:t>Los a</w:t>
      </w:r>
      <w:r>
        <w:rPr>
          <w:rFonts w:ascii="Arial" w:eastAsia="Arial" w:hAnsi="Arial" w:cs="Arial"/>
        </w:rPr>
        <w:t xml:space="preserve">utores, proveen tres ejemplos en dónde es evidente que las </w:t>
      </w:r>
      <w:r>
        <w:rPr>
          <w:rFonts w:ascii="Arial" w:eastAsia="Arial" w:hAnsi="Arial" w:cs="Arial"/>
          <w:i/>
          <w:iCs/>
        </w:rPr>
        <w:t>teorías de preferencias sociales</w:t>
      </w:r>
      <w:r>
        <w:rPr>
          <w:rFonts w:ascii="Arial" w:eastAsia="Arial" w:hAnsi="Arial" w:cs="Arial"/>
        </w:rPr>
        <w:t xml:space="preserve"> no son capaces de explicar por si mismas:</w:t>
      </w:r>
    </w:p>
    <w:p w14:paraId="53144BD3" w14:textId="77777777" w:rsidR="0092391D" w:rsidRDefault="0092391D">
      <w:pPr>
        <w:spacing w:line="204" w:lineRule="exact"/>
        <w:rPr>
          <w:sz w:val="20"/>
          <w:szCs w:val="20"/>
        </w:rPr>
      </w:pPr>
    </w:p>
    <w:p w14:paraId="4CADB0E6" w14:textId="77777777" w:rsidR="0092391D" w:rsidRDefault="00057791">
      <w:pPr>
        <w:numPr>
          <w:ilvl w:val="0"/>
          <w:numId w:val="13"/>
        </w:numPr>
        <w:tabs>
          <w:tab w:val="left" w:pos="546"/>
        </w:tabs>
        <w:spacing w:line="265" w:lineRule="auto"/>
        <w:ind w:left="546" w:hanging="279"/>
        <w:rPr>
          <w:rFonts w:ascii="Arial" w:eastAsia="Arial" w:hAnsi="Arial" w:cs="Arial"/>
        </w:rPr>
      </w:pPr>
      <w:r>
        <w:rPr>
          <w:rFonts w:ascii="Arial" w:eastAsia="Arial" w:hAnsi="Arial" w:cs="Arial"/>
        </w:rPr>
        <w:t xml:space="preserve">Un </w:t>
      </w:r>
      <w:r>
        <w:rPr>
          <w:rFonts w:ascii="Arial" w:eastAsia="Arial" w:hAnsi="Arial" w:cs="Arial"/>
          <w:i/>
          <w:iCs/>
        </w:rPr>
        <w:t>dictador</w:t>
      </w:r>
      <w:r>
        <w:rPr>
          <w:rFonts w:ascii="Arial" w:eastAsia="Arial" w:hAnsi="Arial" w:cs="Arial"/>
        </w:rPr>
        <w:t xml:space="preserve"> preferiría no conocer las consecuencias de sus acciones, en lo posible, para no sentirse obligado/forzado a dar</w:t>
      </w:r>
      <w:hyperlink w:anchor="page5">
        <w:r>
          <w:rPr>
            <w:rFonts w:ascii="Arial" w:eastAsia="Arial" w:hAnsi="Arial" w:cs="Arial"/>
            <w:sz w:val="31"/>
            <w:szCs w:val="31"/>
            <w:vertAlign w:val="superscript"/>
          </w:rPr>
          <w:t>11</w:t>
        </w:r>
      </w:hyperlink>
      <w:r>
        <w:rPr>
          <w:rFonts w:ascii="Arial" w:eastAsia="Arial" w:hAnsi="Arial" w:cs="Arial"/>
        </w:rPr>
        <w:t>.</w:t>
      </w:r>
    </w:p>
    <w:p w14:paraId="3E6839D4" w14:textId="77777777" w:rsidR="0092391D" w:rsidRDefault="0092391D">
      <w:pPr>
        <w:spacing w:line="48" w:lineRule="exact"/>
        <w:rPr>
          <w:rFonts w:ascii="Arial" w:eastAsia="Arial" w:hAnsi="Arial" w:cs="Arial"/>
        </w:rPr>
      </w:pPr>
    </w:p>
    <w:p w14:paraId="3F7F3E6D" w14:textId="77777777" w:rsidR="0092391D" w:rsidRDefault="00057791">
      <w:pPr>
        <w:numPr>
          <w:ilvl w:val="0"/>
          <w:numId w:val="13"/>
        </w:numPr>
        <w:tabs>
          <w:tab w:val="left" w:pos="546"/>
        </w:tabs>
        <w:spacing w:line="265" w:lineRule="auto"/>
        <w:ind w:left="546" w:hanging="279"/>
        <w:rPr>
          <w:rFonts w:ascii="Arial" w:eastAsia="Arial" w:hAnsi="Arial" w:cs="Arial"/>
          <w:i/>
          <w:iCs/>
        </w:rPr>
      </w:pPr>
      <w:r>
        <w:rPr>
          <w:rFonts w:ascii="Arial" w:eastAsia="Arial" w:hAnsi="Arial" w:cs="Arial"/>
        </w:rPr>
        <w:t xml:space="preserve">De igual forma, las personas podrían no sentirse obligados a donar en presencia de otros </w:t>
      </w:r>
      <w:r>
        <w:rPr>
          <w:rFonts w:ascii="Arial" w:eastAsia="Arial" w:hAnsi="Arial" w:cs="Arial"/>
          <w:i/>
          <w:iCs/>
        </w:rPr>
        <w:t>dicta</w:t>
      </w:r>
      <w:del w:id="9" w:author="Francesco Bogliacino" w:date="2021-05-27T20:07:00Z">
        <w:r w:rsidDel="00927BF9">
          <w:rPr>
            <w:rFonts w:ascii="Arial" w:eastAsia="Arial" w:hAnsi="Arial" w:cs="Arial"/>
            <w:i/>
            <w:iCs/>
          </w:rPr>
          <w:delText>-</w:delText>
        </w:r>
      </w:del>
      <w:r>
        <w:rPr>
          <w:rFonts w:ascii="Arial" w:eastAsia="Arial" w:hAnsi="Arial" w:cs="Arial"/>
          <w:i/>
          <w:iCs/>
        </w:rPr>
        <w:t xml:space="preserve">dores </w:t>
      </w:r>
      <w:r>
        <w:rPr>
          <w:rFonts w:ascii="Arial" w:eastAsia="Arial" w:hAnsi="Arial" w:cs="Arial"/>
        </w:rPr>
        <w:t>que potenc</w:t>
      </w:r>
      <w:r>
        <w:rPr>
          <w:rFonts w:ascii="Arial" w:eastAsia="Arial" w:hAnsi="Arial" w:cs="Arial"/>
        </w:rPr>
        <w:t>ialmente podrían donar a cualquier destinatario</w:t>
      </w:r>
      <w:hyperlink w:anchor="page5">
        <w:r>
          <w:rPr>
            <w:rFonts w:ascii="Arial" w:eastAsia="Arial" w:hAnsi="Arial" w:cs="Arial"/>
            <w:sz w:val="31"/>
            <w:szCs w:val="31"/>
            <w:vertAlign w:val="superscript"/>
          </w:rPr>
          <w:t>12</w:t>
        </w:r>
      </w:hyperlink>
      <w:r>
        <w:rPr>
          <w:rFonts w:ascii="Arial" w:eastAsia="Arial" w:hAnsi="Arial" w:cs="Arial"/>
        </w:rPr>
        <w:t>.</w:t>
      </w:r>
    </w:p>
    <w:p w14:paraId="0F8AAF39" w14:textId="77777777" w:rsidR="0092391D" w:rsidRDefault="0092391D">
      <w:pPr>
        <w:spacing w:line="48" w:lineRule="exact"/>
        <w:rPr>
          <w:rFonts w:ascii="Arial" w:eastAsia="Arial" w:hAnsi="Arial" w:cs="Arial"/>
          <w:i/>
          <w:iCs/>
        </w:rPr>
      </w:pPr>
    </w:p>
    <w:p w14:paraId="5670C618" w14:textId="77777777" w:rsidR="0092391D" w:rsidRDefault="00057791">
      <w:pPr>
        <w:numPr>
          <w:ilvl w:val="0"/>
          <w:numId w:val="13"/>
        </w:numPr>
        <w:tabs>
          <w:tab w:val="left" w:pos="546"/>
        </w:tabs>
        <w:spacing w:line="259" w:lineRule="auto"/>
        <w:ind w:left="546" w:hanging="279"/>
        <w:jc w:val="both"/>
        <w:rPr>
          <w:rFonts w:ascii="Arial" w:eastAsia="Arial" w:hAnsi="Arial" w:cs="Arial"/>
        </w:rPr>
      </w:pPr>
      <w:r>
        <w:rPr>
          <w:rFonts w:ascii="Arial" w:eastAsia="Arial" w:hAnsi="Arial" w:cs="Arial"/>
        </w:rPr>
        <w:t xml:space="preserve">El otro ejemplo, tiene lugar cuándo un dictador puede explotar la incertidumbre sobre que, precisamente, genera el resultado injusto. Una persona que envia en circunstancias </w:t>
      </w:r>
      <w:r>
        <w:rPr>
          <w:rFonts w:ascii="Arial" w:eastAsia="Arial" w:hAnsi="Arial" w:cs="Arial"/>
          <w:i/>
          <w:iCs/>
        </w:rPr>
        <w:t>no</w:t>
      </w:r>
      <w:r>
        <w:rPr>
          <w:rFonts w:ascii="Arial" w:eastAsia="Arial" w:hAnsi="Arial" w:cs="Arial"/>
          <w:i/>
          <w:iCs/>
        </w:rPr>
        <w:t>rmales</w:t>
      </w:r>
      <w:r>
        <w:rPr>
          <w:rFonts w:ascii="Arial" w:eastAsia="Arial" w:hAnsi="Arial" w:cs="Arial"/>
        </w:rPr>
        <w:t xml:space="preserve"> de un juego de dictador, podría no hacerlo y actuar de manera más auto-interesado en caso de que pudiera camuflar/justificar su ausencia de donación a circunstancias inciertas o fuera de su control</w:t>
      </w:r>
      <w:hyperlink w:anchor="page5">
        <w:r>
          <w:rPr>
            <w:rFonts w:ascii="Arial" w:eastAsia="Arial" w:hAnsi="Arial" w:cs="Arial"/>
            <w:sz w:val="31"/>
            <w:szCs w:val="31"/>
            <w:vertAlign w:val="superscript"/>
          </w:rPr>
          <w:t>13</w:t>
        </w:r>
      </w:hyperlink>
      <w:r>
        <w:rPr>
          <w:rFonts w:ascii="Arial" w:eastAsia="Arial" w:hAnsi="Arial" w:cs="Arial"/>
        </w:rPr>
        <w:t>.</w:t>
      </w:r>
    </w:p>
    <w:p w14:paraId="3F6C5CE3" w14:textId="77777777" w:rsidR="0092391D" w:rsidRDefault="0092391D">
      <w:pPr>
        <w:spacing w:line="117" w:lineRule="exact"/>
        <w:rPr>
          <w:rFonts w:ascii="Arial" w:eastAsia="Arial" w:hAnsi="Arial" w:cs="Arial"/>
        </w:rPr>
      </w:pPr>
    </w:p>
    <w:p w14:paraId="3B3445F5" w14:textId="77777777" w:rsidR="0092391D" w:rsidRDefault="00057791">
      <w:pPr>
        <w:spacing w:line="273" w:lineRule="auto"/>
        <w:ind w:left="6" w:firstLine="339"/>
        <w:jc w:val="both"/>
        <w:rPr>
          <w:rFonts w:ascii="Arial" w:eastAsia="Arial" w:hAnsi="Arial" w:cs="Arial"/>
          <w:sz w:val="21"/>
          <w:szCs w:val="21"/>
        </w:rPr>
      </w:pPr>
      <w:r>
        <w:rPr>
          <w:rFonts w:ascii="Arial" w:eastAsia="Arial" w:hAnsi="Arial" w:cs="Arial"/>
          <w:sz w:val="21"/>
          <w:szCs w:val="21"/>
        </w:rPr>
        <w:t>Ahora bien, ninguno</w:t>
      </w:r>
      <w:r>
        <w:rPr>
          <w:rFonts w:ascii="Arial" w:eastAsia="Arial" w:hAnsi="Arial" w:cs="Arial"/>
          <w:sz w:val="21"/>
          <w:szCs w:val="21"/>
        </w:rPr>
        <w:t xml:space="preserve"> de los comportamientos anteriores podrían ser explicados por las </w:t>
      </w:r>
      <w:r>
        <w:rPr>
          <w:rFonts w:ascii="Arial" w:eastAsia="Arial" w:hAnsi="Arial" w:cs="Arial"/>
          <w:i/>
          <w:iCs/>
          <w:sz w:val="21"/>
          <w:szCs w:val="21"/>
        </w:rPr>
        <w:t>teorías de</w:t>
      </w:r>
      <w:r>
        <w:rPr>
          <w:rFonts w:ascii="Arial" w:eastAsia="Arial" w:hAnsi="Arial" w:cs="Arial"/>
          <w:sz w:val="21"/>
          <w:szCs w:val="21"/>
        </w:rPr>
        <w:t xml:space="preserve"> </w:t>
      </w:r>
      <w:r>
        <w:rPr>
          <w:rFonts w:ascii="Arial" w:eastAsia="Arial" w:hAnsi="Arial" w:cs="Arial"/>
          <w:i/>
          <w:iCs/>
          <w:sz w:val="21"/>
          <w:szCs w:val="21"/>
        </w:rPr>
        <w:t xml:space="preserve">preferencias sociales </w:t>
      </w:r>
      <w:r>
        <w:rPr>
          <w:rFonts w:ascii="Arial" w:eastAsia="Arial" w:hAnsi="Arial" w:cs="Arial"/>
          <w:sz w:val="21"/>
          <w:szCs w:val="21"/>
        </w:rPr>
        <w:t>dado que estas teorías se basan en los resultados que surge de la interacción. Si</w:t>
      </w:r>
      <w:r>
        <w:rPr>
          <w:rFonts w:ascii="Arial" w:eastAsia="Arial" w:hAnsi="Arial" w:cs="Arial"/>
          <w:i/>
          <w:iCs/>
          <w:sz w:val="21"/>
          <w:szCs w:val="21"/>
        </w:rPr>
        <w:t xml:space="preserve"> </w:t>
      </w:r>
      <w:r>
        <w:rPr>
          <w:rFonts w:ascii="Arial" w:eastAsia="Arial" w:hAnsi="Arial" w:cs="Arial"/>
          <w:sz w:val="21"/>
          <w:szCs w:val="21"/>
        </w:rPr>
        <w:t>se considera solo preferencias sobre los resultados asociados a dar o no da</w:t>
      </w:r>
      <w:r>
        <w:rPr>
          <w:rFonts w:ascii="Arial" w:eastAsia="Arial" w:hAnsi="Arial" w:cs="Arial"/>
          <w:sz w:val="21"/>
          <w:szCs w:val="21"/>
        </w:rPr>
        <w:t xml:space="preserve">r, todos los tres ejemplos anteriores </w:t>
      </w:r>
      <w:commentRangeStart w:id="10"/>
      <w:r>
        <w:rPr>
          <w:rFonts w:ascii="Arial" w:eastAsia="Arial" w:hAnsi="Arial" w:cs="Arial"/>
          <w:sz w:val="21"/>
          <w:szCs w:val="21"/>
        </w:rPr>
        <w:t>no podrían ser evaluados mediante un juego estándar del dictador</w:t>
      </w:r>
      <w:commentRangeEnd w:id="10"/>
      <w:r w:rsidR="00927BF9">
        <w:rPr>
          <w:rStyle w:val="Refdecomentario"/>
        </w:rPr>
        <w:commentReference w:id="10"/>
      </w:r>
      <w:r>
        <w:rPr>
          <w:rFonts w:ascii="Arial" w:eastAsia="Arial" w:hAnsi="Arial" w:cs="Arial"/>
          <w:sz w:val="21"/>
          <w:szCs w:val="21"/>
        </w:rPr>
        <w:t xml:space="preserve"> (Dana et al., </w:t>
      </w:r>
      <w:hyperlink w:anchor="page14">
        <w:r>
          <w:rPr>
            <w:rFonts w:ascii="Arial" w:eastAsia="Arial" w:hAnsi="Arial" w:cs="Arial"/>
            <w:sz w:val="21"/>
            <w:szCs w:val="21"/>
          </w:rPr>
          <w:t>2007)</w:t>
        </w:r>
      </w:hyperlink>
      <w:r>
        <w:rPr>
          <w:rFonts w:ascii="Arial" w:eastAsia="Arial" w:hAnsi="Arial" w:cs="Arial"/>
          <w:sz w:val="21"/>
          <w:szCs w:val="21"/>
        </w:rPr>
        <w:t xml:space="preserve">. La falta de compatibilidad entre los ejemplos anteriores y las </w:t>
      </w:r>
      <w:r>
        <w:rPr>
          <w:rFonts w:ascii="Arial" w:eastAsia="Arial" w:hAnsi="Arial" w:cs="Arial"/>
          <w:i/>
          <w:iCs/>
          <w:sz w:val="21"/>
          <w:szCs w:val="21"/>
        </w:rPr>
        <w:t>teorías de preferencias sociales</w:t>
      </w:r>
      <w:r>
        <w:rPr>
          <w:rFonts w:ascii="Arial" w:eastAsia="Arial" w:hAnsi="Arial" w:cs="Arial"/>
          <w:sz w:val="21"/>
          <w:szCs w:val="21"/>
        </w:rPr>
        <w:t xml:space="preserve"> radica </w:t>
      </w:r>
      <w:r>
        <w:rPr>
          <w:rFonts w:ascii="Arial" w:eastAsia="Arial" w:hAnsi="Arial" w:cs="Arial"/>
          <w:sz w:val="21"/>
          <w:szCs w:val="21"/>
        </w:rPr>
        <w:t xml:space="preserve">en el hecho de que las últimas teorías se justifican exclusivamente en los outcomes para argumentar la existencias de preferencias pro-sociales o pro-bienestar pero dichas teorías no tienen en cuenta el contexto en el que se dio la interacción, y por ende </w:t>
      </w:r>
      <w:r>
        <w:rPr>
          <w:rFonts w:ascii="Arial" w:eastAsia="Arial" w:hAnsi="Arial" w:cs="Arial"/>
          <w:sz w:val="21"/>
          <w:szCs w:val="21"/>
        </w:rPr>
        <w:t xml:space="preserve">no analizan el entorno en el que el </w:t>
      </w:r>
      <w:r>
        <w:rPr>
          <w:rFonts w:ascii="Arial" w:eastAsia="Arial" w:hAnsi="Arial" w:cs="Arial"/>
          <w:i/>
          <w:iCs/>
          <w:sz w:val="21"/>
          <w:szCs w:val="21"/>
        </w:rPr>
        <w:t>dictador</w:t>
      </w:r>
      <w:r>
        <w:rPr>
          <w:rFonts w:ascii="Arial" w:eastAsia="Arial" w:hAnsi="Arial" w:cs="Arial"/>
          <w:sz w:val="21"/>
          <w:szCs w:val="21"/>
        </w:rPr>
        <w:t xml:space="preserve"> decidió entregar al destinatario. Como se puede observar, todos los tres ejemplos anteriores, son situaciones en donde el contexto en dónde ocurre la entrega cambia ligeramente y en dónde no es </w:t>
      </w:r>
      <w:r>
        <w:rPr>
          <w:rFonts w:ascii="Arial" w:eastAsia="Arial" w:hAnsi="Arial" w:cs="Arial"/>
          <w:i/>
          <w:iCs/>
          <w:sz w:val="21"/>
          <w:szCs w:val="21"/>
        </w:rPr>
        <w:t>transparente</w:t>
      </w:r>
      <w:r>
        <w:rPr>
          <w:rFonts w:ascii="Arial" w:eastAsia="Arial" w:hAnsi="Arial" w:cs="Arial"/>
          <w:sz w:val="21"/>
          <w:szCs w:val="21"/>
        </w:rPr>
        <w:t xml:space="preserve"> la relación entre las acciones del </w:t>
      </w:r>
      <w:r>
        <w:rPr>
          <w:rFonts w:ascii="Arial" w:eastAsia="Arial" w:hAnsi="Arial" w:cs="Arial"/>
          <w:i/>
          <w:iCs/>
          <w:sz w:val="21"/>
          <w:szCs w:val="21"/>
        </w:rPr>
        <w:t>dictador</w:t>
      </w:r>
      <w:r>
        <w:rPr>
          <w:rFonts w:ascii="Arial" w:eastAsia="Arial" w:hAnsi="Arial" w:cs="Arial"/>
          <w:sz w:val="21"/>
          <w:szCs w:val="21"/>
        </w:rPr>
        <w:t xml:space="preserve"> y los posibles </w:t>
      </w:r>
      <w:r>
        <w:rPr>
          <w:rFonts w:ascii="Arial" w:eastAsia="Arial" w:hAnsi="Arial" w:cs="Arial"/>
          <w:i/>
          <w:iCs/>
          <w:sz w:val="21"/>
          <w:szCs w:val="21"/>
        </w:rPr>
        <w:t>resultados</w:t>
      </w:r>
      <w:r>
        <w:rPr>
          <w:rFonts w:ascii="Arial" w:eastAsia="Arial" w:hAnsi="Arial" w:cs="Arial"/>
          <w:sz w:val="21"/>
          <w:szCs w:val="21"/>
        </w:rPr>
        <w:t>. Ante dichas situaciones, en dónde existen formas en las que el dictador podría justificar no donar sin sentir culpa de ser egoísta ante sí mismo o ante los demás podría decidir no hace</w:t>
      </w:r>
      <w:r>
        <w:rPr>
          <w:rFonts w:ascii="Arial" w:eastAsia="Arial" w:hAnsi="Arial" w:cs="Arial"/>
          <w:sz w:val="21"/>
          <w:szCs w:val="21"/>
        </w:rPr>
        <w:t xml:space="preserve">rlo y esa posibilidad no es contemplada en las </w:t>
      </w:r>
      <w:r>
        <w:rPr>
          <w:rFonts w:ascii="Arial" w:eastAsia="Arial" w:hAnsi="Arial" w:cs="Arial"/>
          <w:i/>
          <w:iCs/>
          <w:sz w:val="21"/>
          <w:szCs w:val="21"/>
        </w:rPr>
        <w:t>teorías de</w:t>
      </w:r>
      <w:r>
        <w:rPr>
          <w:rFonts w:ascii="Arial" w:eastAsia="Arial" w:hAnsi="Arial" w:cs="Arial"/>
          <w:sz w:val="21"/>
          <w:szCs w:val="21"/>
        </w:rPr>
        <w:t xml:space="preserve"> </w:t>
      </w:r>
      <w:r>
        <w:rPr>
          <w:rFonts w:ascii="Arial" w:eastAsia="Arial" w:hAnsi="Arial" w:cs="Arial"/>
          <w:i/>
          <w:iCs/>
          <w:sz w:val="21"/>
          <w:szCs w:val="21"/>
        </w:rPr>
        <w:t xml:space="preserve">preferencias sociales </w:t>
      </w:r>
      <w:r>
        <w:rPr>
          <w:rFonts w:ascii="Arial" w:eastAsia="Arial" w:hAnsi="Arial" w:cs="Arial"/>
          <w:sz w:val="21"/>
          <w:szCs w:val="21"/>
        </w:rPr>
        <w:t>dado que se concentran solo en los resultados de la interacción y no del contexto</w:t>
      </w:r>
      <w:r>
        <w:rPr>
          <w:rFonts w:ascii="Arial" w:eastAsia="Arial" w:hAnsi="Arial" w:cs="Arial"/>
          <w:i/>
          <w:iCs/>
          <w:sz w:val="21"/>
          <w:szCs w:val="21"/>
        </w:rPr>
        <w:t xml:space="preserve"> </w:t>
      </w:r>
      <w:r>
        <w:rPr>
          <w:rFonts w:ascii="Arial" w:eastAsia="Arial" w:hAnsi="Arial" w:cs="Arial"/>
          <w:sz w:val="21"/>
          <w:szCs w:val="21"/>
        </w:rPr>
        <w:t>en el que tuvo lugar.</w:t>
      </w:r>
    </w:p>
    <w:p w14:paraId="5F6CAB82" w14:textId="77777777" w:rsidR="0092391D" w:rsidRDefault="00057791">
      <w:pPr>
        <w:spacing w:line="20" w:lineRule="exact"/>
        <w:rPr>
          <w:rFonts w:ascii="Arial" w:eastAsia="Arial" w:hAnsi="Arial" w:cs="Arial"/>
        </w:rPr>
      </w:pPr>
      <w:r>
        <w:rPr>
          <w:rFonts w:ascii="Arial" w:eastAsia="Arial" w:hAnsi="Arial" w:cs="Arial"/>
          <w:noProof/>
        </w:rPr>
        <mc:AlternateContent>
          <mc:Choice Requires="wps">
            <w:drawing>
              <wp:anchor distT="0" distB="0" distL="114300" distR="114300" simplePos="0" relativeHeight="251650560" behindDoc="1" locked="0" layoutInCell="0" allowOverlap="1" wp14:anchorId="09300DF0" wp14:editId="13936F94">
                <wp:simplePos x="0" y="0"/>
                <wp:positionH relativeFrom="column">
                  <wp:posOffset>0</wp:posOffset>
                </wp:positionH>
                <wp:positionV relativeFrom="paragraph">
                  <wp:posOffset>65405</wp:posOffset>
                </wp:positionV>
                <wp:extent cx="244792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54972F1" id="Shape 1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5.15pt" to="192.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" o:allowincell="f" filled="t" strokeweight=".14039mm">
                <v:stroke joinstyle="miter"/>
                <o:lock v:ext="edit" shapetype="f"/>
              </v:line>
            </w:pict>
          </mc:Fallback>
        </mc:AlternateContent>
      </w:r>
    </w:p>
    <w:p w14:paraId="66FC7C75" w14:textId="77777777" w:rsidR="0092391D" w:rsidRDefault="0092391D">
      <w:pPr>
        <w:spacing w:line="91" w:lineRule="exact"/>
        <w:rPr>
          <w:rFonts w:ascii="Arial" w:eastAsia="Arial" w:hAnsi="Arial" w:cs="Arial"/>
        </w:rPr>
      </w:pPr>
    </w:p>
    <w:p w14:paraId="7F3F735C" w14:textId="77777777" w:rsidR="0092391D" w:rsidRDefault="00057791">
      <w:pPr>
        <w:numPr>
          <w:ilvl w:val="0"/>
          <w:numId w:val="14"/>
        </w:numPr>
        <w:tabs>
          <w:tab w:val="left" w:pos="338"/>
        </w:tabs>
        <w:spacing w:line="256" w:lineRule="auto"/>
        <w:ind w:left="6" w:firstLine="243"/>
        <w:jc w:val="both"/>
        <w:rPr>
          <w:rFonts w:ascii="Arial" w:eastAsia="Arial" w:hAnsi="Arial" w:cs="Arial"/>
          <w:sz w:val="23"/>
          <w:szCs w:val="23"/>
          <w:vertAlign w:val="superscript"/>
        </w:rPr>
      </w:pPr>
      <w:r>
        <w:rPr>
          <w:rFonts w:ascii="Arial" w:eastAsia="Arial" w:hAnsi="Arial" w:cs="Arial"/>
          <w:sz w:val="17"/>
          <w:szCs w:val="17"/>
        </w:rPr>
        <w:t>Bajo las teorías mencionadas anteriormente, la presencia de comportam</w:t>
      </w:r>
      <w:r>
        <w:rPr>
          <w:rFonts w:ascii="Arial" w:eastAsia="Arial" w:hAnsi="Arial" w:cs="Arial"/>
          <w:sz w:val="17"/>
          <w:szCs w:val="17"/>
        </w:rPr>
        <w:t xml:space="preserve">iento de </w:t>
      </w:r>
      <w:r>
        <w:rPr>
          <w:rFonts w:ascii="Arial" w:eastAsia="Arial" w:hAnsi="Arial" w:cs="Arial"/>
          <w:i/>
          <w:iCs/>
          <w:sz w:val="17"/>
          <w:szCs w:val="17"/>
        </w:rPr>
        <w:t>justicia/equidad</w:t>
      </w:r>
      <w:r>
        <w:rPr>
          <w:rFonts w:ascii="Arial" w:eastAsia="Arial" w:hAnsi="Arial" w:cs="Arial"/>
          <w:sz w:val="17"/>
          <w:szCs w:val="17"/>
        </w:rPr>
        <w:t xml:space="preserve"> se observa es direc-tamente en los resultados de la interacción, es decir, si el dictador decidió enviar o no, pero no toma en consideración bajo que circunstancias lo hizo (no tiene en cuenta el contexto en el que el dictador dec</w:t>
      </w:r>
      <w:r>
        <w:rPr>
          <w:rFonts w:ascii="Arial" w:eastAsia="Arial" w:hAnsi="Arial" w:cs="Arial"/>
          <w:sz w:val="17"/>
          <w:szCs w:val="17"/>
        </w:rPr>
        <w:t>idió hacer la donación y la influencia que éste podría tener en su decisión al solo tener en cuenta dichas teorías los pagos monetarios finales.)</w:t>
      </w:r>
    </w:p>
    <w:p w14:paraId="40398EFA" w14:textId="77777777" w:rsidR="0092391D" w:rsidRDefault="0092391D">
      <w:pPr>
        <w:spacing w:line="3" w:lineRule="exact"/>
        <w:rPr>
          <w:rFonts w:ascii="Arial" w:eastAsia="Arial" w:hAnsi="Arial" w:cs="Arial"/>
          <w:sz w:val="23"/>
          <w:szCs w:val="23"/>
          <w:vertAlign w:val="superscript"/>
        </w:rPr>
      </w:pPr>
    </w:p>
    <w:p w14:paraId="7B2EDEB7" w14:textId="77777777" w:rsidR="0092391D" w:rsidRDefault="00057791">
      <w:pPr>
        <w:spacing w:line="225" w:lineRule="auto"/>
        <w:ind w:left="166"/>
        <w:rPr>
          <w:rFonts w:ascii="Arial" w:eastAsia="Arial" w:hAnsi="Arial" w:cs="Arial"/>
          <w:sz w:val="23"/>
          <w:szCs w:val="23"/>
          <w:vertAlign w:val="superscript"/>
        </w:rPr>
      </w:pPr>
      <w:r>
        <w:rPr>
          <w:rFonts w:ascii="Arial" w:eastAsia="Arial" w:hAnsi="Arial" w:cs="Arial"/>
          <w:sz w:val="23"/>
          <w:szCs w:val="23"/>
          <w:vertAlign w:val="superscript"/>
        </w:rPr>
        <w:t>10</w:t>
      </w:r>
      <w:r>
        <w:rPr>
          <w:rFonts w:ascii="Arial" w:eastAsia="Arial" w:hAnsi="Arial" w:cs="Arial"/>
          <w:sz w:val="18"/>
          <w:szCs w:val="18"/>
        </w:rPr>
        <w:t>Self-interest</w:t>
      </w:r>
    </w:p>
    <w:p w14:paraId="502300C6" w14:textId="77777777" w:rsidR="0092391D" w:rsidRDefault="00057791">
      <w:pPr>
        <w:spacing w:line="208" w:lineRule="auto"/>
        <w:ind w:left="6" w:firstLine="176"/>
        <w:rPr>
          <w:rFonts w:ascii="Arial" w:eastAsia="Arial" w:hAnsi="Arial" w:cs="Arial"/>
          <w:sz w:val="23"/>
          <w:szCs w:val="23"/>
          <w:vertAlign w:val="superscript"/>
        </w:rPr>
      </w:pPr>
      <w:r>
        <w:rPr>
          <w:rFonts w:ascii="Arial" w:eastAsia="Arial" w:hAnsi="Arial" w:cs="Arial"/>
          <w:sz w:val="23"/>
          <w:szCs w:val="23"/>
          <w:vertAlign w:val="superscript"/>
        </w:rPr>
        <w:t>11</w:t>
      </w:r>
      <w:r>
        <w:rPr>
          <w:rFonts w:ascii="Arial" w:eastAsia="Arial" w:hAnsi="Arial" w:cs="Arial"/>
          <w:sz w:val="18"/>
          <w:szCs w:val="18"/>
        </w:rPr>
        <w:t>Por ejemplo, un donante de medula osea que donaría si supiera que es compatible con alguien</w:t>
      </w:r>
      <w:r>
        <w:rPr>
          <w:rFonts w:ascii="Arial" w:eastAsia="Arial" w:hAnsi="Arial" w:cs="Arial"/>
          <w:sz w:val="18"/>
          <w:szCs w:val="18"/>
        </w:rPr>
        <w:t xml:space="preserve"> que requiera la donación pero que intentaría no estar en ningún registro para evitar enterarse que puede donar</w:t>
      </w:r>
    </w:p>
    <w:p w14:paraId="69E19427" w14:textId="77777777" w:rsidR="0092391D" w:rsidRDefault="00057791">
      <w:pPr>
        <w:spacing w:line="223" w:lineRule="auto"/>
        <w:ind w:left="6" w:firstLine="176"/>
        <w:rPr>
          <w:rFonts w:ascii="Arial" w:eastAsia="Arial" w:hAnsi="Arial" w:cs="Arial"/>
          <w:sz w:val="23"/>
          <w:szCs w:val="23"/>
          <w:vertAlign w:val="superscript"/>
        </w:rPr>
      </w:pPr>
      <w:r>
        <w:rPr>
          <w:rFonts w:ascii="Arial" w:eastAsia="Arial" w:hAnsi="Arial" w:cs="Arial"/>
          <w:sz w:val="23"/>
          <w:szCs w:val="23"/>
          <w:vertAlign w:val="superscript"/>
        </w:rPr>
        <w:t>12</w:t>
      </w:r>
      <w:r>
        <w:rPr>
          <w:rFonts w:ascii="Arial" w:eastAsia="Arial" w:hAnsi="Arial" w:cs="Arial"/>
          <w:sz w:val="18"/>
          <w:szCs w:val="18"/>
        </w:rPr>
        <w:t xml:space="preserve">Por ejemplo, a la hora de manejar al lado de un persona con el vehículo barado, uno podría justificar no ayudar con el pretexto de que </w:t>
      </w:r>
      <w:r>
        <w:rPr>
          <w:rFonts w:ascii="Arial" w:eastAsia="Arial" w:hAnsi="Arial" w:cs="Arial"/>
          <w:sz w:val="18"/>
          <w:szCs w:val="18"/>
        </w:rPr>
        <w:t>alguien más va a proveer la ayuda</w:t>
      </w:r>
    </w:p>
    <w:p w14:paraId="0DFD8F69" w14:textId="77777777" w:rsidR="0092391D" w:rsidRDefault="00057791">
      <w:pPr>
        <w:ind w:left="6" w:firstLine="176"/>
        <w:jc w:val="both"/>
        <w:rPr>
          <w:rFonts w:ascii="Arial" w:eastAsia="Arial" w:hAnsi="Arial" w:cs="Arial"/>
          <w:sz w:val="23"/>
          <w:szCs w:val="23"/>
          <w:vertAlign w:val="superscript"/>
        </w:rPr>
      </w:pPr>
      <w:r>
        <w:rPr>
          <w:rFonts w:ascii="Arial" w:eastAsia="Arial" w:hAnsi="Arial" w:cs="Arial"/>
          <w:sz w:val="23"/>
          <w:szCs w:val="23"/>
          <w:vertAlign w:val="superscript"/>
        </w:rPr>
        <w:t>13</w:t>
      </w:r>
      <w:r>
        <w:rPr>
          <w:rFonts w:ascii="Arial" w:eastAsia="Arial" w:hAnsi="Arial" w:cs="Arial"/>
          <w:sz w:val="18"/>
          <w:szCs w:val="18"/>
        </w:rPr>
        <w:t>Por ejemplo, un CEO podría actuar de tal forma que maximizara el valor/utilidad de los propietarios de la empresa cuándo sea evidente que existe una relación entre sus acciones y los resultados sobre las empresas pero en</w:t>
      </w:r>
      <w:r>
        <w:rPr>
          <w:rFonts w:ascii="Arial" w:eastAsia="Arial" w:hAnsi="Arial" w:cs="Arial"/>
          <w:sz w:val="18"/>
          <w:szCs w:val="18"/>
        </w:rPr>
        <w:t xml:space="preserve"> caso en que existan fuerzas o condiciones externas que puedan afectar el resultado, como fuerzas de mercado, podría utilizar dichas condiciones externas para llevar a cabo comportamiento autointeresado a expensas de los propietarios o trabajadores de la e</w:t>
      </w:r>
      <w:r>
        <w:rPr>
          <w:rFonts w:ascii="Arial" w:eastAsia="Arial" w:hAnsi="Arial" w:cs="Arial"/>
          <w:sz w:val="18"/>
          <w:szCs w:val="18"/>
        </w:rPr>
        <w:t>mpresa</w:t>
      </w:r>
    </w:p>
    <w:p w14:paraId="5373708E" w14:textId="77777777" w:rsidR="0092391D" w:rsidRDefault="0092391D">
      <w:pPr>
        <w:sectPr w:rsidR="0092391D">
          <w:pgSz w:w="11900" w:h="16838"/>
          <w:pgMar w:top="341" w:right="1126" w:bottom="0" w:left="1134" w:header="0" w:footer="0" w:gutter="0"/>
          <w:cols w:space="720" w:equalWidth="0">
            <w:col w:w="9646"/>
          </w:cols>
        </w:sectPr>
      </w:pPr>
    </w:p>
    <w:p w14:paraId="0EB1E762" w14:textId="77777777" w:rsidR="0092391D" w:rsidRDefault="0092391D">
      <w:pPr>
        <w:spacing w:line="200" w:lineRule="exact"/>
        <w:rPr>
          <w:rFonts w:ascii="Arial" w:eastAsia="Arial" w:hAnsi="Arial" w:cs="Arial"/>
        </w:rPr>
      </w:pPr>
    </w:p>
    <w:p w14:paraId="5A064E60" w14:textId="77777777" w:rsidR="0092391D" w:rsidRDefault="0092391D">
      <w:pPr>
        <w:spacing w:line="228" w:lineRule="exact"/>
        <w:rPr>
          <w:rFonts w:ascii="Arial" w:eastAsia="Arial" w:hAnsi="Arial" w:cs="Arial"/>
        </w:rPr>
      </w:pPr>
    </w:p>
    <w:p w14:paraId="3EF9A66C" w14:textId="77777777" w:rsidR="0092391D" w:rsidRDefault="00057791">
      <w:pPr>
        <w:ind w:right="14"/>
        <w:jc w:val="center"/>
        <w:rPr>
          <w:sz w:val="20"/>
          <w:szCs w:val="20"/>
        </w:rPr>
      </w:pPr>
      <w:r>
        <w:rPr>
          <w:rFonts w:ascii="Arial" w:eastAsia="Arial" w:hAnsi="Arial" w:cs="Arial"/>
          <w:sz w:val="17"/>
          <w:szCs w:val="17"/>
        </w:rPr>
        <w:t>3</w:t>
      </w:r>
    </w:p>
    <w:p w14:paraId="0A724625" w14:textId="77777777" w:rsidR="0092391D" w:rsidRDefault="0092391D">
      <w:pPr>
        <w:sectPr w:rsidR="0092391D">
          <w:type w:val="continuous"/>
          <w:pgSz w:w="11900" w:h="16838"/>
          <w:pgMar w:top="341" w:right="1126" w:bottom="0" w:left="1134" w:header="0" w:footer="0" w:gutter="0"/>
          <w:cols w:space="720" w:equalWidth="0">
            <w:col w:w="9646"/>
          </w:cols>
        </w:sectPr>
      </w:pPr>
    </w:p>
    <w:p w14:paraId="5CF9A2CD" w14:textId="77777777" w:rsidR="0092391D" w:rsidRDefault="00057791">
      <w:pPr>
        <w:tabs>
          <w:tab w:val="left" w:pos="6306"/>
        </w:tabs>
        <w:ind w:left="6"/>
        <w:rPr>
          <w:sz w:val="20"/>
          <w:szCs w:val="20"/>
        </w:rPr>
      </w:pPr>
      <w:bookmarkStart w:id="11" w:name="page6"/>
      <w:bookmarkEnd w:id="11"/>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6FE77680"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1A2C4DDF" wp14:editId="30B413F8">
                <wp:simplePos x="0" y="0"/>
                <wp:positionH relativeFrom="column">
                  <wp:posOffset>0</wp:posOffset>
                </wp:positionH>
                <wp:positionV relativeFrom="paragraph">
                  <wp:posOffset>48260</wp:posOffset>
                </wp:positionV>
                <wp:extent cx="611949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A43C0E6" id="Shape 1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" o:allowincell="f" filled="t" strokeweight=".14039mm">
                <v:stroke joinstyle="miter"/>
                <o:lock v:ext="edit" shapetype="f"/>
              </v:line>
            </w:pict>
          </mc:Fallback>
        </mc:AlternateContent>
      </w:r>
    </w:p>
    <w:p w14:paraId="1DB9F926" w14:textId="77777777" w:rsidR="0092391D" w:rsidRDefault="0092391D">
      <w:pPr>
        <w:spacing w:line="200" w:lineRule="exact"/>
        <w:rPr>
          <w:sz w:val="20"/>
          <w:szCs w:val="20"/>
        </w:rPr>
      </w:pPr>
    </w:p>
    <w:p w14:paraId="0297E8F8" w14:textId="77777777" w:rsidR="0092391D" w:rsidRDefault="0092391D">
      <w:pPr>
        <w:spacing w:line="326" w:lineRule="exact"/>
        <w:rPr>
          <w:sz w:val="20"/>
          <w:szCs w:val="20"/>
        </w:rPr>
      </w:pPr>
    </w:p>
    <w:p w14:paraId="18D1347C" w14:textId="77777777" w:rsidR="0092391D" w:rsidRDefault="00057791">
      <w:pPr>
        <w:spacing w:line="263" w:lineRule="auto"/>
        <w:ind w:left="6" w:firstLine="339"/>
        <w:jc w:val="both"/>
        <w:rPr>
          <w:sz w:val="20"/>
          <w:szCs w:val="20"/>
        </w:rPr>
      </w:pPr>
      <w:r>
        <w:rPr>
          <w:rFonts w:ascii="Arial" w:eastAsia="Arial" w:hAnsi="Arial" w:cs="Arial"/>
        </w:rPr>
        <w:t xml:space="preserve">Ahora bien, la contradicción entre las </w:t>
      </w:r>
      <w:r>
        <w:rPr>
          <w:rFonts w:ascii="Arial" w:eastAsia="Arial" w:hAnsi="Arial" w:cs="Arial"/>
          <w:i/>
          <w:iCs/>
        </w:rPr>
        <w:t>teorías de preferencias sociales</w:t>
      </w:r>
      <w:r>
        <w:rPr>
          <w:rFonts w:ascii="Arial" w:eastAsia="Arial" w:hAnsi="Arial" w:cs="Arial"/>
        </w:rPr>
        <w:t xml:space="preserve"> y los ejemplos anteriores radica en que para estas teorías las personas tienen unas preferencias por los resultados justos o equitativos o prosociales. Es decir, las personas intrínsecamente buscan resultados justos y por ende prefieren dichas situaciones</w:t>
      </w:r>
      <w:r>
        <w:rPr>
          <w:rFonts w:ascii="Arial" w:eastAsia="Arial" w:hAnsi="Arial" w:cs="Arial"/>
        </w:rPr>
        <w:t xml:space="preserve"> a situaciones menos justas o más inequitativas. No obstante, cada uno de los tres ejemplos anterioes muestra que a pesar de que los sujetos podrían estar eligiendo dichas opciones o resultados que son más justos o equitativos deciden no hacerlo a favor de</w:t>
      </w:r>
      <w:r>
        <w:rPr>
          <w:rFonts w:ascii="Arial" w:eastAsia="Arial" w:hAnsi="Arial" w:cs="Arial"/>
        </w:rPr>
        <w:t xml:space="preserve"> beneficios personales por lo que se entraría en contradicción con las </w:t>
      </w:r>
      <w:r>
        <w:rPr>
          <w:rFonts w:ascii="Arial" w:eastAsia="Arial" w:hAnsi="Arial" w:cs="Arial"/>
          <w:i/>
          <w:iCs/>
        </w:rPr>
        <w:t>teorías de preferencias sociales</w:t>
      </w:r>
      <w:r>
        <w:rPr>
          <w:rFonts w:ascii="Arial" w:eastAsia="Arial" w:hAnsi="Arial" w:cs="Arial"/>
        </w:rPr>
        <w:t xml:space="preserve"> dado que en los ejemplos es evidente que las personas no están prefiriendo los resultados justos o equitativos sobre los injusto o inequitativos de bene</w:t>
      </w:r>
      <w:r>
        <w:rPr>
          <w:rFonts w:ascii="Arial" w:eastAsia="Arial" w:hAnsi="Arial" w:cs="Arial"/>
        </w:rPr>
        <w:t xml:space="preserve">ficio </w:t>
      </w:r>
      <w:commentRangeStart w:id="12"/>
      <w:r>
        <w:rPr>
          <w:rFonts w:ascii="Arial" w:eastAsia="Arial" w:hAnsi="Arial" w:cs="Arial"/>
        </w:rPr>
        <w:t>personal</w:t>
      </w:r>
      <w:commentRangeEnd w:id="12"/>
      <w:r w:rsidR="00927BF9">
        <w:rPr>
          <w:rStyle w:val="Refdecomentario"/>
        </w:rPr>
        <w:commentReference w:id="12"/>
      </w:r>
      <w:r>
        <w:rPr>
          <w:rFonts w:ascii="Arial" w:eastAsia="Arial" w:hAnsi="Arial" w:cs="Arial"/>
        </w:rPr>
        <w:t>.</w:t>
      </w:r>
    </w:p>
    <w:p w14:paraId="2CD729FB" w14:textId="77777777" w:rsidR="0092391D" w:rsidRDefault="0092391D">
      <w:pPr>
        <w:spacing w:line="280" w:lineRule="exact"/>
        <w:rPr>
          <w:sz w:val="20"/>
          <w:szCs w:val="20"/>
        </w:rPr>
      </w:pPr>
    </w:p>
    <w:p w14:paraId="55723DC0" w14:textId="77777777" w:rsidR="0092391D" w:rsidRDefault="00057791">
      <w:pPr>
        <w:numPr>
          <w:ilvl w:val="0"/>
          <w:numId w:val="15"/>
        </w:numPr>
        <w:tabs>
          <w:tab w:val="left" w:pos="566"/>
        </w:tabs>
        <w:spacing w:line="275" w:lineRule="auto"/>
        <w:ind w:left="566" w:hanging="566"/>
        <w:jc w:val="both"/>
        <w:rPr>
          <w:rFonts w:ascii="Arial" w:eastAsia="Arial" w:hAnsi="Arial" w:cs="Arial"/>
          <w:b/>
          <w:bCs/>
          <w:sz w:val="29"/>
          <w:szCs w:val="29"/>
        </w:rPr>
      </w:pPr>
      <w:r>
        <w:rPr>
          <w:rFonts w:ascii="Arial" w:eastAsia="Arial" w:hAnsi="Arial" w:cs="Arial"/>
          <w:b/>
          <w:bCs/>
          <w:sz w:val="29"/>
          <w:szCs w:val="29"/>
        </w:rPr>
        <w:t>En la línea de base (tratamiento control), se usa una tarea que hemos aprendido a estudiar en clase, ¿cuál es? La versión usada es bastante diferente de la que hemos visto, ¿cuál es la ventaja (y desventaja) de utilizar esta versión?</w:t>
      </w:r>
    </w:p>
    <w:p w14:paraId="1AB7D81A" w14:textId="77777777" w:rsidR="0092391D" w:rsidRDefault="0092391D">
      <w:pPr>
        <w:spacing w:line="115" w:lineRule="exact"/>
        <w:rPr>
          <w:sz w:val="20"/>
          <w:szCs w:val="20"/>
        </w:rPr>
      </w:pPr>
    </w:p>
    <w:p w14:paraId="19EA1FC2" w14:textId="77777777" w:rsidR="0092391D" w:rsidRDefault="00057791">
      <w:pPr>
        <w:spacing w:line="245" w:lineRule="auto"/>
        <w:ind w:left="6" w:firstLine="339"/>
        <w:jc w:val="both"/>
        <w:rPr>
          <w:rFonts w:ascii="Arial" w:eastAsia="Arial" w:hAnsi="Arial" w:cs="Arial"/>
        </w:rPr>
      </w:pPr>
      <w:r>
        <w:rPr>
          <w:rFonts w:ascii="Arial" w:eastAsia="Arial" w:hAnsi="Arial" w:cs="Arial"/>
        </w:rPr>
        <w:t xml:space="preserve">La tarea que se usa en la línea base, es decir, en el tratamiento control del experimento, fue el de un </w:t>
      </w:r>
      <w:r>
        <w:rPr>
          <w:rFonts w:ascii="Arial" w:eastAsia="Arial" w:hAnsi="Arial" w:cs="Arial"/>
          <w:i/>
          <w:iCs/>
        </w:rPr>
        <w:t>juego del dictador</w:t>
      </w:r>
      <w:r>
        <w:rPr>
          <w:rFonts w:ascii="Arial" w:eastAsia="Arial" w:hAnsi="Arial" w:cs="Arial"/>
        </w:rPr>
        <w:t xml:space="preserve"> en donde un </w:t>
      </w:r>
      <w:r>
        <w:rPr>
          <w:rFonts w:ascii="Arial" w:eastAsia="Arial" w:hAnsi="Arial" w:cs="Arial"/>
          <w:i/>
          <w:iCs/>
        </w:rPr>
        <w:t>dictador</w:t>
      </w:r>
      <w:r>
        <w:rPr>
          <w:rFonts w:ascii="Arial" w:eastAsia="Arial" w:hAnsi="Arial" w:cs="Arial"/>
        </w:rPr>
        <w:t xml:space="preserve"> hace una división de unas dotaciones entre él y un </w:t>
      </w:r>
      <w:r>
        <w:rPr>
          <w:rFonts w:ascii="Arial" w:eastAsia="Arial" w:hAnsi="Arial" w:cs="Arial"/>
          <w:i/>
          <w:iCs/>
        </w:rPr>
        <w:t xml:space="preserve">destinatario anónimo </w:t>
      </w:r>
      <w:r>
        <w:rPr>
          <w:rFonts w:ascii="Arial" w:eastAsia="Arial" w:hAnsi="Arial" w:cs="Arial"/>
        </w:rPr>
        <w:t>que debe aceptar la división (Dana et al</w:t>
      </w:r>
      <w:r>
        <w:rPr>
          <w:rFonts w:ascii="Arial" w:eastAsia="Arial" w:hAnsi="Arial" w:cs="Arial"/>
        </w:rPr>
        <w:t xml:space="preserve">., </w:t>
      </w:r>
      <w:hyperlink w:anchor="page14">
        <w:r>
          <w:rPr>
            <w:rFonts w:ascii="Arial" w:eastAsia="Arial" w:hAnsi="Arial" w:cs="Arial"/>
          </w:rPr>
          <w:t>2007)</w:t>
        </w:r>
      </w:hyperlink>
      <w:r>
        <w:rPr>
          <w:rFonts w:ascii="Arial" w:eastAsia="Arial" w:hAnsi="Arial" w:cs="Arial"/>
        </w:rPr>
        <w:t xml:space="preserve">. La característica principal de este </w:t>
      </w:r>
      <w:r>
        <w:rPr>
          <w:rFonts w:ascii="Arial" w:eastAsia="Arial" w:hAnsi="Arial" w:cs="Arial"/>
          <w:i/>
          <w:iCs/>
        </w:rPr>
        <w:t>juego</w:t>
      </w:r>
      <w:hyperlink w:anchor="page6">
        <w:r>
          <w:rPr>
            <w:rFonts w:ascii="Arial" w:eastAsia="Arial" w:hAnsi="Arial" w:cs="Arial"/>
            <w:sz w:val="31"/>
            <w:szCs w:val="31"/>
            <w:vertAlign w:val="superscript"/>
          </w:rPr>
          <w:t>14</w:t>
        </w:r>
      </w:hyperlink>
      <w:r>
        <w:rPr>
          <w:rFonts w:ascii="Arial" w:eastAsia="Arial" w:hAnsi="Arial" w:cs="Arial"/>
        </w:rPr>
        <w:t xml:space="preserve">, es que no hay una situación de interacción estratégica entre los jugadores dado que un jugador es el que decide y el otro jugador es el que </w:t>
      </w:r>
      <w:r>
        <w:rPr>
          <w:rFonts w:ascii="Arial" w:eastAsia="Arial" w:hAnsi="Arial" w:cs="Arial"/>
        </w:rPr>
        <w:t>acepta sin posibilidad de interactuar de manera estratégica.</w:t>
      </w:r>
    </w:p>
    <w:p w14:paraId="45D125CD" w14:textId="77777777" w:rsidR="0092391D" w:rsidRDefault="0092391D">
      <w:pPr>
        <w:spacing w:line="6" w:lineRule="exact"/>
        <w:rPr>
          <w:sz w:val="20"/>
          <w:szCs w:val="20"/>
        </w:rPr>
      </w:pPr>
    </w:p>
    <w:p w14:paraId="03A3F887" w14:textId="77777777" w:rsidR="0092391D" w:rsidRDefault="00057791">
      <w:pPr>
        <w:spacing w:line="269" w:lineRule="auto"/>
        <w:ind w:left="6" w:firstLine="339"/>
        <w:jc w:val="both"/>
        <w:rPr>
          <w:sz w:val="20"/>
          <w:szCs w:val="20"/>
        </w:rPr>
      </w:pPr>
      <w:r>
        <w:rPr>
          <w:rFonts w:ascii="Arial" w:eastAsia="Arial" w:hAnsi="Arial" w:cs="Arial"/>
          <w:sz w:val="21"/>
          <w:szCs w:val="21"/>
        </w:rPr>
        <w:t xml:space="preserve">La versión que usan en el </w:t>
      </w:r>
      <w:r>
        <w:rPr>
          <w:rFonts w:ascii="Arial" w:eastAsia="Arial" w:hAnsi="Arial" w:cs="Arial"/>
          <w:i/>
          <w:iCs/>
          <w:sz w:val="21"/>
          <w:szCs w:val="21"/>
        </w:rPr>
        <w:t>juego del dictador</w:t>
      </w:r>
      <w:r>
        <w:rPr>
          <w:rFonts w:ascii="Arial" w:eastAsia="Arial" w:hAnsi="Arial" w:cs="Arial"/>
          <w:sz w:val="21"/>
          <w:szCs w:val="21"/>
        </w:rPr>
        <w:t xml:space="preserve"> para la línea base del experimento del artículo, es la de una </w:t>
      </w:r>
      <w:r>
        <w:rPr>
          <w:rFonts w:ascii="Arial" w:eastAsia="Arial" w:hAnsi="Arial" w:cs="Arial"/>
          <w:i/>
          <w:iCs/>
          <w:sz w:val="21"/>
          <w:szCs w:val="21"/>
        </w:rPr>
        <w:t>versión binaria</w:t>
      </w:r>
      <w:r>
        <w:rPr>
          <w:rFonts w:ascii="Arial" w:eastAsia="Arial" w:hAnsi="Arial" w:cs="Arial"/>
          <w:sz w:val="21"/>
          <w:szCs w:val="21"/>
        </w:rPr>
        <w:t xml:space="preserve"> del juego del dictador en dónde el </w:t>
      </w:r>
      <w:r>
        <w:rPr>
          <w:rFonts w:ascii="Arial" w:eastAsia="Arial" w:hAnsi="Arial" w:cs="Arial"/>
          <w:i/>
          <w:iCs/>
          <w:sz w:val="21"/>
          <w:szCs w:val="21"/>
        </w:rPr>
        <w:t>dictador</w:t>
      </w:r>
      <w:r>
        <w:rPr>
          <w:rFonts w:ascii="Arial" w:eastAsia="Arial" w:hAnsi="Arial" w:cs="Arial"/>
          <w:sz w:val="21"/>
          <w:szCs w:val="21"/>
        </w:rPr>
        <w:t xml:space="preserve"> tiene dos opciones de elecc</w:t>
      </w:r>
      <w:r>
        <w:rPr>
          <w:rFonts w:ascii="Arial" w:eastAsia="Arial" w:hAnsi="Arial" w:cs="Arial"/>
          <w:sz w:val="21"/>
          <w:szCs w:val="21"/>
        </w:rPr>
        <w:t xml:space="preserve">ión, de ahí que sea una versión binaria del juego. La </w:t>
      </w:r>
      <w:r>
        <w:rPr>
          <w:rFonts w:ascii="Arial" w:eastAsia="Arial" w:hAnsi="Arial" w:cs="Arial"/>
          <w:i/>
          <w:iCs/>
          <w:sz w:val="21"/>
          <w:szCs w:val="21"/>
        </w:rPr>
        <w:t>opción A</w:t>
      </w:r>
      <w:r>
        <w:rPr>
          <w:rFonts w:ascii="Arial" w:eastAsia="Arial" w:hAnsi="Arial" w:cs="Arial"/>
          <w:sz w:val="21"/>
          <w:szCs w:val="21"/>
        </w:rPr>
        <w:t xml:space="preserve"> es una opción que maximiza los pagos del </w:t>
      </w:r>
      <w:r>
        <w:rPr>
          <w:rFonts w:ascii="Arial" w:eastAsia="Arial" w:hAnsi="Arial" w:cs="Arial"/>
          <w:i/>
          <w:iCs/>
          <w:sz w:val="21"/>
          <w:szCs w:val="21"/>
        </w:rPr>
        <w:t xml:space="preserve">dictador </w:t>
      </w:r>
      <w:r>
        <w:rPr>
          <w:rFonts w:ascii="Arial" w:eastAsia="Arial" w:hAnsi="Arial" w:cs="Arial"/>
          <w:sz w:val="21"/>
          <w:szCs w:val="21"/>
        </w:rPr>
        <w:t>en el sentido de que ofrece el mayor pago posible a éste pero con la consecuencia de ofrecer</w:t>
      </w:r>
      <w:r>
        <w:rPr>
          <w:rFonts w:ascii="Arial" w:eastAsia="Arial" w:hAnsi="Arial" w:cs="Arial"/>
          <w:i/>
          <w:iCs/>
          <w:sz w:val="21"/>
          <w:szCs w:val="21"/>
        </w:rPr>
        <w:t xml:space="preserve"> </w:t>
      </w:r>
      <w:r>
        <w:rPr>
          <w:rFonts w:ascii="Arial" w:eastAsia="Arial" w:hAnsi="Arial" w:cs="Arial"/>
          <w:sz w:val="21"/>
          <w:szCs w:val="21"/>
        </w:rPr>
        <w:t>el menor pago posible para su contraparte. Por otr</w:t>
      </w:r>
      <w:r>
        <w:rPr>
          <w:rFonts w:ascii="Arial" w:eastAsia="Arial" w:hAnsi="Arial" w:cs="Arial"/>
          <w:sz w:val="21"/>
          <w:szCs w:val="21"/>
        </w:rPr>
        <w:t xml:space="preserve">o lado, la </w:t>
      </w:r>
      <w:r>
        <w:rPr>
          <w:rFonts w:ascii="Arial" w:eastAsia="Arial" w:hAnsi="Arial" w:cs="Arial"/>
          <w:i/>
          <w:iCs/>
          <w:sz w:val="21"/>
          <w:szCs w:val="21"/>
        </w:rPr>
        <w:t>opción B</w:t>
      </w:r>
      <w:r>
        <w:rPr>
          <w:rFonts w:ascii="Arial" w:eastAsia="Arial" w:hAnsi="Arial" w:cs="Arial"/>
          <w:sz w:val="21"/>
          <w:szCs w:val="21"/>
        </w:rPr>
        <w:t xml:space="preserve"> es una opción que genera una distribución equitativa de pagos en el sentido que tanto el </w:t>
      </w:r>
      <w:r>
        <w:rPr>
          <w:rFonts w:ascii="Arial" w:eastAsia="Arial" w:hAnsi="Arial" w:cs="Arial"/>
          <w:i/>
          <w:iCs/>
          <w:sz w:val="21"/>
          <w:szCs w:val="21"/>
        </w:rPr>
        <w:t>dictador</w:t>
      </w:r>
      <w:r>
        <w:rPr>
          <w:rFonts w:ascii="Arial" w:eastAsia="Arial" w:hAnsi="Arial" w:cs="Arial"/>
          <w:sz w:val="21"/>
          <w:szCs w:val="21"/>
        </w:rPr>
        <w:t xml:space="preserve"> como su contraparte reciben ambos el mismo pago pero con la característica que dicho pago es menor al pago que recibiría el dictador si de</w:t>
      </w:r>
      <w:r>
        <w:rPr>
          <w:rFonts w:ascii="Arial" w:eastAsia="Arial" w:hAnsi="Arial" w:cs="Arial"/>
          <w:sz w:val="21"/>
          <w:szCs w:val="21"/>
        </w:rPr>
        <w:t xml:space="preserve">cidiera jugar A y al mismo tiempo sería un pago mayor al pago que recibiría el destinatario si el dictador decidiera jugar A. Por otro lado, la suma de los pagos de ambos jugadores en la </w:t>
      </w:r>
      <w:r>
        <w:rPr>
          <w:rFonts w:ascii="Arial" w:eastAsia="Arial" w:hAnsi="Arial" w:cs="Arial"/>
          <w:i/>
          <w:iCs/>
          <w:sz w:val="21"/>
          <w:szCs w:val="21"/>
        </w:rPr>
        <w:t>opción A</w:t>
      </w:r>
      <w:r>
        <w:rPr>
          <w:rFonts w:ascii="Arial" w:eastAsia="Arial" w:hAnsi="Arial" w:cs="Arial"/>
          <w:sz w:val="21"/>
          <w:szCs w:val="21"/>
        </w:rPr>
        <w:t xml:space="preserve"> es menor a la suma de los pagos de ambos jugadores en la </w:t>
      </w:r>
      <w:r>
        <w:rPr>
          <w:rFonts w:ascii="Arial" w:eastAsia="Arial" w:hAnsi="Arial" w:cs="Arial"/>
          <w:i/>
          <w:iCs/>
          <w:sz w:val="21"/>
          <w:szCs w:val="21"/>
        </w:rPr>
        <w:t>opc</w:t>
      </w:r>
      <w:r>
        <w:rPr>
          <w:rFonts w:ascii="Arial" w:eastAsia="Arial" w:hAnsi="Arial" w:cs="Arial"/>
          <w:i/>
          <w:iCs/>
          <w:sz w:val="21"/>
          <w:szCs w:val="21"/>
        </w:rPr>
        <w:t>ión B</w:t>
      </w:r>
      <w:r>
        <w:rPr>
          <w:rFonts w:ascii="Arial" w:eastAsia="Arial" w:hAnsi="Arial" w:cs="Arial"/>
          <w:sz w:val="21"/>
          <w:szCs w:val="21"/>
        </w:rPr>
        <w:t xml:space="preserve"> por lo que el óptimo de Pareto para este juego se encontraría en la opción B, siendo ésta </w:t>
      </w:r>
      <w:commentRangeStart w:id="13"/>
      <w:r>
        <w:rPr>
          <w:rFonts w:ascii="Arial" w:eastAsia="Arial" w:hAnsi="Arial" w:cs="Arial"/>
          <w:sz w:val="21"/>
          <w:szCs w:val="21"/>
        </w:rPr>
        <w:t>la</w:t>
      </w:r>
      <w:commentRangeEnd w:id="13"/>
      <w:r w:rsidR="00927BF9">
        <w:rPr>
          <w:rStyle w:val="Refdecomentario"/>
        </w:rPr>
        <w:commentReference w:id="13"/>
      </w:r>
      <w:r>
        <w:rPr>
          <w:rFonts w:ascii="Arial" w:eastAsia="Arial" w:hAnsi="Arial" w:cs="Arial"/>
          <w:sz w:val="21"/>
          <w:szCs w:val="21"/>
        </w:rPr>
        <w:t xml:space="preserve"> </w:t>
      </w:r>
      <w:r>
        <w:rPr>
          <w:rFonts w:ascii="Arial" w:eastAsia="Arial" w:hAnsi="Arial" w:cs="Arial"/>
          <w:i/>
          <w:iCs/>
          <w:sz w:val="21"/>
          <w:szCs w:val="21"/>
        </w:rPr>
        <w:t>situación eficiente</w:t>
      </w:r>
      <w:r>
        <w:rPr>
          <w:rFonts w:ascii="Arial" w:eastAsia="Arial" w:hAnsi="Arial" w:cs="Arial"/>
          <w:sz w:val="21"/>
          <w:szCs w:val="21"/>
        </w:rPr>
        <w:t xml:space="preserve"> del juego.</w:t>
      </w:r>
    </w:p>
    <w:p w14:paraId="4481F85B" w14:textId="77777777" w:rsidR="0092391D" w:rsidRDefault="0092391D">
      <w:pPr>
        <w:spacing w:line="4" w:lineRule="exact"/>
        <w:rPr>
          <w:sz w:val="20"/>
          <w:szCs w:val="20"/>
        </w:rPr>
      </w:pPr>
    </w:p>
    <w:p w14:paraId="4921A66E" w14:textId="77777777" w:rsidR="0092391D" w:rsidRDefault="00057791">
      <w:pPr>
        <w:spacing w:line="269" w:lineRule="auto"/>
        <w:ind w:left="6"/>
        <w:jc w:val="right"/>
        <w:rPr>
          <w:rFonts w:ascii="Arial" w:eastAsia="Arial" w:hAnsi="Arial" w:cs="Arial"/>
          <w:sz w:val="21"/>
          <w:szCs w:val="21"/>
        </w:rPr>
      </w:pPr>
      <w:r>
        <w:rPr>
          <w:rFonts w:ascii="Arial" w:eastAsia="Arial" w:hAnsi="Arial" w:cs="Arial"/>
          <w:sz w:val="21"/>
          <w:szCs w:val="21"/>
        </w:rPr>
        <w:t xml:space="preserve">La representación gráfica del juego está dada por la figura </w:t>
      </w:r>
      <w:hyperlink w:anchor="page7">
        <w:r>
          <w:rPr>
            <w:rFonts w:ascii="Arial" w:eastAsia="Arial" w:hAnsi="Arial" w:cs="Arial"/>
            <w:sz w:val="21"/>
            <w:szCs w:val="21"/>
          </w:rPr>
          <w:t xml:space="preserve">1 </w:t>
        </w:r>
      </w:hyperlink>
      <w:r>
        <w:rPr>
          <w:rFonts w:ascii="Arial" w:eastAsia="Arial" w:hAnsi="Arial" w:cs="Arial"/>
          <w:sz w:val="21"/>
          <w:szCs w:val="21"/>
        </w:rPr>
        <w:t>en donde se resume el párrafo anter</w:t>
      </w:r>
      <w:r>
        <w:rPr>
          <w:rFonts w:ascii="Arial" w:eastAsia="Arial" w:hAnsi="Arial" w:cs="Arial"/>
          <w:sz w:val="21"/>
          <w:szCs w:val="21"/>
        </w:rPr>
        <w:t xml:space="preserve">ior. Ahora bien, en clase, realizamos un experimento del dictador donde un </w:t>
      </w:r>
      <w:r>
        <w:rPr>
          <w:rFonts w:ascii="Arial" w:eastAsia="Arial" w:hAnsi="Arial" w:cs="Arial"/>
          <w:i/>
          <w:iCs/>
          <w:sz w:val="21"/>
          <w:szCs w:val="21"/>
        </w:rPr>
        <w:t>dictador</w:t>
      </w:r>
      <w:r>
        <w:rPr>
          <w:rFonts w:ascii="Arial" w:eastAsia="Arial" w:hAnsi="Arial" w:cs="Arial"/>
          <w:sz w:val="21"/>
          <w:szCs w:val="21"/>
        </w:rPr>
        <w:t xml:space="preserve"> tenía que escoger un envío de entre 0 a 10, donde cero implicaba no realizar ningún envío positivo y 10 implicaba enviar todo. La utilidad/pagos de cada jugador dependía de</w:t>
      </w:r>
      <w:r>
        <w:rPr>
          <w:rFonts w:ascii="Arial" w:eastAsia="Arial" w:hAnsi="Arial" w:cs="Arial"/>
          <w:sz w:val="21"/>
          <w:szCs w:val="21"/>
        </w:rPr>
        <w:t xml:space="preserve"> la cantidad de fichas/tokens que cada jugador tuviera al final del juego. Como se puede observar, mientras que en la línea base del experimento del artículo el dictador solo tenía dos opciones en la versión del juego del dictador realizada en clase le dic</w:t>
      </w:r>
      <w:r>
        <w:rPr>
          <w:rFonts w:ascii="Arial" w:eastAsia="Arial" w:hAnsi="Arial" w:cs="Arial"/>
          <w:sz w:val="21"/>
          <w:szCs w:val="21"/>
        </w:rPr>
        <w:t>tador tenía un conjunto discreto pero de más de opciones para el envío de pagos al jugador</w:t>
      </w:r>
    </w:p>
    <w:p w14:paraId="2AFAAEF7" w14:textId="77777777" w:rsidR="0092391D" w:rsidRDefault="0092391D">
      <w:pPr>
        <w:spacing w:line="2" w:lineRule="exact"/>
        <w:rPr>
          <w:sz w:val="20"/>
          <w:szCs w:val="20"/>
        </w:rPr>
      </w:pPr>
    </w:p>
    <w:p w14:paraId="6E170DDF" w14:textId="77777777" w:rsidR="0092391D" w:rsidRDefault="00057791">
      <w:pPr>
        <w:ind w:left="6"/>
        <w:rPr>
          <w:sz w:val="20"/>
          <w:szCs w:val="20"/>
        </w:rPr>
      </w:pPr>
      <w:r>
        <w:rPr>
          <w:rFonts w:ascii="Arial" w:eastAsia="Arial" w:hAnsi="Arial" w:cs="Arial"/>
        </w:rPr>
        <w:t>destinatario.</w:t>
      </w:r>
    </w:p>
    <w:p w14:paraId="057C238B" w14:textId="77777777" w:rsidR="0092391D" w:rsidRDefault="0092391D">
      <w:pPr>
        <w:spacing w:line="18" w:lineRule="exact"/>
        <w:rPr>
          <w:sz w:val="20"/>
          <w:szCs w:val="20"/>
        </w:rPr>
      </w:pPr>
    </w:p>
    <w:p w14:paraId="066C44F8" w14:textId="77777777" w:rsidR="0092391D" w:rsidRDefault="00057791">
      <w:pPr>
        <w:spacing w:line="274" w:lineRule="auto"/>
        <w:ind w:left="6" w:firstLine="339"/>
        <w:jc w:val="both"/>
        <w:rPr>
          <w:sz w:val="20"/>
          <w:szCs w:val="20"/>
        </w:rPr>
      </w:pPr>
      <w:r>
        <w:rPr>
          <w:rFonts w:ascii="Arial" w:eastAsia="Arial" w:hAnsi="Arial" w:cs="Arial"/>
        </w:rPr>
        <w:t xml:space="preserve">Entre las ventajas de utilizar una versión binaria del </w:t>
      </w:r>
      <w:r>
        <w:rPr>
          <w:rFonts w:ascii="Arial" w:eastAsia="Arial" w:hAnsi="Arial" w:cs="Arial"/>
          <w:i/>
          <w:iCs/>
        </w:rPr>
        <w:t>juego del dictador</w:t>
      </w:r>
      <w:r>
        <w:rPr>
          <w:rFonts w:ascii="Arial" w:eastAsia="Arial" w:hAnsi="Arial" w:cs="Arial"/>
        </w:rPr>
        <w:t xml:space="preserve"> para la línea de base del experimento se encuentra que:</w:t>
      </w:r>
    </w:p>
    <w:p w14:paraId="029E9DC9" w14:textId="77777777" w:rsidR="0092391D" w:rsidRDefault="0092391D">
      <w:pPr>
        <w:spacing w:line="168" w:lineRule="exact"/>
        <w:rPr>
          <w:sz w:val="20"/>
          <w:szCs w:val="20"/>
        </w:rPr>
      </w:pPr>
    </w:p>
    <w:p w14:paraId="1A17EAA2" w14:textId="77777777" w:rsidR="0092391D" w:rsidRDefault="00057791">
      <w:pPr>
        <w:spacing w:line="296" w:lineRule="auto"/>
        <w:ind w:left="546"/>
        <w:jc w:val="both"/>
        <w:rPr>
          <w:sz w:val="20"/>
          <w:szCs w:val="20"/>
        </w:rPr>
      </w:pPr>
      <w:r>
        <w:rPr>
          <w:rFonts w:ascii="Arial" w:eastAsia="Arial" w:hAnsi="Arial" w:cs="Arial"/>
          <w:sz w:val="20"/>
          <w:szCs w:val="20"/>
        </w:rPr>
        <w:t>Hay una diferencia</w:t>
      </w:r>
      <w:r>
        <w:rPr>
          <w:rFonts w:ascii="Arial" w:eastAsia="Arial" w:hAnsi="Arial" w:cs="Arial"/>
          <w:sz w:val="20"/>
          <w:szCs w:val="20"/>
        </w:rPr>
        <w:t xml:space="preserve"> significativa y evidente para el dictador entre elegir la </w:t>
      </w:r>
      <w:r>
        <w:rPr>
          <w:rFonts w:ascii="Arial" w:eastAsia="Arial" w:hAnsi="Arial" w:cs="Arial"/>
          <w:i/>
          <w:iCs/>
          <w:sz w:val="20"/>
          <w:szCs w:val="20"/>
        </w:rPr>
        <w:t>opción A</w:t>
      </w:r>
      <w:r>
        <w:rPr>
          <w:rFonts w:ascii="Arial" w:eastAsia="Arial" w:hAnsi="Arial" w:cs="Arial"/>
          <w:sz w:val="20"/>
          <w:szCs w:val="20"/>
        </w:rPr>
        <w:t xml:space="preserve"> y elegir la </w:t>
      </w:r>
      <w:r>
        <w:rPr>
          <w:rFonts w:ascii="Arial" w:eastAsia="Arial" w:hAnsi="Arial" w:cs="Arial"/>
          <w:i/>
          <w:iCs/>
          <w:sz w:val="20"/>
          <w:szCs w:val="20"/>
        </w:rPr>
        <w:t>opción B</w:t>
      </w:r>
      <w:r>
        <w:rPr>
          <w:rFonts w:ascii="Arial" w:eastAsia="Arial" w:hAnsi="Arial" w:cs="Arial"/>
          <w:sz w:val="20"/>
          <w:szCs w:val="20"/>
        </w:rPr>
        <w:t xml:space="preserve">. Si el dictador decide elegir la opción A sabe que estaría maximizando su pago a costo del pago del jugador destinatario que obtendría un mínimo pago en dicha situación. Por el contrario, si el dictador elige la </w:t>
      </w:r>
      <w:r>
        <w:rPr>
          <w:rFonts w:ascii="Arial" w:eastAsia="Arial" w:hAnsi="Arial" w:cs="Arial"/>
          <w:i/>
          <w:iCs/>
          <w:sz w:val="20"/>
          <w:szCs w:val="20"/>
        </w:rPr>
        <w:t>opción B</w:t>
      </w:r>
      <w:r>
        <w:rPr>
          <w:rFonts w:ascii="Arial" w:eastAsia="Arial" w:hAnsi="Arial" w:cs="Arial"/>
          <w:sz w:val="20"/>
          <w:szCs w:val="20"/>
        </w:rPr>
        <w:t xml:space="preserve"> puede notar que dicha opción le ge</w:t>
      </w:r>
      <w:r>
        <w:rPr>
          <w:rFonts w:ascii="Arial" w:eastAsia="Arial" w:hAnsi="Arial" w:cs="Arial"/>
          <w:sz w:val="20"/>
          <w:szCs w:val="20"/>
        </w:rPr>
        <w:t>nera un pago menor pero que aumenta el pago de su contraparte y además puede notar que es una situación equitativa en el sentido de que ambos jugadores obtendrían el mismo pago. Esa diferencia notoria entre los dos resultados posibles del juego hace más fu</w:t>
      </w:r>
      <w:r>
        <w:rPr>
          <w:rFonts w:ascii="Arial" w:eastAsia="Arial" w:hAnsi="Arial" w:cs="Arial"/>
          <w:sz w:val="20"/>
          <w:szCs w:val="20"/>
        </w:rPr>
        <w:t xml:space="preserve">erte ese </w:t>
      </w:r>
      <w:r>
        <w:rPr>
          <w:rFonts w:ascii="Arial" w:eastAsia="Arial" w:hAnsi="Arial" w:cs="Arial"/>
          <w:i/>
          <w:iCs/>
          <w:sz w:val="20"/>
          <w:szCs w:val="20"/>
        </w:rPr>
        <w:t>moral wiggle</w:t>
      </w:r>
      <w:r>
        <w:rPr>
          <w:rFonts w:ascii="Arial" w:eastAsia="Arial" w:hAnsi="Arial" w:cs="Arial"/>
          <w:sz w:val="20"/>
          <w:szCs w:val="20"/>
        </w:rPr>
        <w:t xml:space="preserve"> en el sentido de que para el</w:t>
      </w:r>
    </w:p>
    <w:p w14:paraId="22910EB0"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076ECE2A" wp14:editId="40E7D628">
                <wp:simplePos x="0" y="0"/>
                <wp:positionH relativeFrom="column">
                  <wp:posOffset>220345</wp:posOffset>
                </wp:positionH>
                <wp:positionV relativeFrom="paragraph">
                  <wp:posOffset>-1158875</wp:posOffset>
                </wp:positionV>
                <wp:extent cx="41275" cy="4191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6D249FC3" id="Shape 14" o:spid="_x0000_s1026" style="position:absolute;margin-left:17.35pt;margin-top:-91.25pt;width:3.25pt;height:3.3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653632" behindDoc="1" locked="0" layoutInCell="0" allowOverlap="1" wp14:anchorId="190F9F84" wp14:editId="07673C69">
                <wp:simplePos x="0" y="0"/>
                <wp:positionH relativeFrom="column">
                  <wp:posOffset>0</wp:posOffset>
                </wp:positionH>
                <wp:positionV relativeFrom="paragraph">
                  <wp:posOffset>44450</wp:posOffset>
                </wp:positionV>
                <wp:extent cx="244792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8B8BB13" id="Shape 1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3.5pt" to="19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" o:allowincell="f" filled="t" strokeweight=".14039mm">
                <v:stroke joinstyle="miter"/>
                <o:lock v:ext="edit" shapetype="f"/>
              </v:line>
            </w:pict>
          </mc:Fallback>
        </mc:AlternateContent>
      </w:r>
    </w:p>
    <w:p w14:paraId="31ED4B82" w14:textId="77777777" w:rsidR="0092391D" w:rsidRDefault="0092391D">
      <w:pPr>
        <w:spacing w:line="58" w:lineRule="exact"/>
        <w:rPr>
          <w:sz w:val="20"/>
          <w:szCs w:val="20"/>
        </w:rPr>
      </w:pPr>
    </w:p>
    <w:p w14:paraId="77767E55" w14:textId="77777777" w:rsidR="0092391D" w:rsidRDefault="00057791">
      <w:pPr>
        <w:numPr>
          <w:ilvl w:val="0"/>
          <w:numId w:val="16"/>
        </w:numPr>
        <w:tabs>
          <w:tab w:val="left" w:pos="338"/>
        </w:tabs>
        <w:spacing w:line="301" w:lineRule="auto"/>
        <w:ind w:left="6" w:firstLine="170"/>
        <w:rPr>
          <w:rFonts w:ascii="Arial" w:eastAsia="Arial" w:hAnsi="Arial" w:cs="Arial"/>
          <w:sz w:val="21"/>
          <w:szCs w:val="21"/>
          <w:vertAlign w:val="superscript"/>
        </w:rPr>
      </w:pPr>
      <w:r>
        <w:rPr>
          <w:rFonts w:ascii="Arial" w:eastAsia="Arial" w:hAnsi="Arial" w:cs="Arial"/>
          <w:sz w:val="16"/>
          <w:szCs w:val="16"/>
        </w:rPr>
        <w:t>Nuevamente, estrictamente el juego del dictador no es un juego, dado que no tiene una situación de interacción estratégica entre jugadores.</w:t>
      </w:r>
    </w:p>
    <w:p w14:paraId="17D9875B" w14:textId="77777777" w:rsidR="0092391D" w:rsidRDefault="0092391D">
      <w:pPr>
        <w:sectPr w:rsidR="0092391D">
          <w:pgSz w:w="11900" w:h="16838"/>
          <w:pgMar w:top="341" w:right="1126" w:bottom="0" w:left="1134" w:header="0" w:footer="0" w:gutter="0"/>
          <w:cols w:space="720" w:equalWidth="0">
            <w:col w:w="9646"/>
          </w:cols>
        </w:sectPr>
      </w:pPr>
    </w:p>
    <w:p w14:paraId="0F2A66EF" w14:textId="77777777" w:rsidR="0092391D" w:rsidRDefault="0092391D">
      <w:pPr>
        <w:spacing w:line="377" w:lineRule="exact"/>
        <w:rPr>
          <w:sz w:val="20"/>
          <w:szCs w:val="20"/>
        </w:rPr>
      </w:pPr>
    </w:p>
    <w:p w14:paraId="68BB8D21" w14:textId="77777777" w:rsidR="0092391D" w:rsidRDefault="00057791">
      <w:pPr>
        <w:ind w:right="14"/>
        <w:jc w:val="center"/>
        <w:rPr>
          <w:sz w:val="20"/>
          <w:szCs w:val="20"/>
        </w:rPr>
      </w:pPr>
      <w:r>
        <w:rPr>
          <w:rFonts w:ascii="Arial" w:eastAsia="Arial" w:hAnsi="Arial" w:cs="Arial"/>
          <w:sz w:val="17"/>
          <w:szCs w:val="17"/>
        </w:rPr>
        <w:t>4</w:t>
      </w:r>
    </w:p>
    <w:p w14:paraId="7E220E91" w14:textId="77777777" w:rsidR="0092391D" w:rsidRDefault="0092391D">
      <w:pPr>
        <w:sectPr w:rsidR="0092391D">
          <w:type w:val="continuous"/>
          <w:pgSz w:w="11900" w:h="16838"/>
          <w:pgMar w:top="341" w:right="1126" w:bottom="0" w:left="1134" w:header="0" w:footer="0" w:gutter="0"/>
          <w:cols w:space="720" w:equalWidth="0">
            <w:col w:w="9646"/>
          </w:cols>
        </w:sectPr>
      </w:pPr>
    </w:p>
    <w:p w14:paraId="7B95B9DF" w14:textId="77777777" w:rsidR="0092391D" w:rsidRDefault="00057791">
      <w:pPr>
        <w:tabs>
          <w:tab w:val="left" w:pos="6300"/>
        </w:tabs>
        <w:rPr>
          <w:sz w:val="20"/>
          <w:szCs w:val="20"/>
        </w:rPr>
      </w:pPr>
      <w:bookmarkStart w:id="14" w:name="page7"/>
      <w:bookmarkEnd w:id="14"/>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3A08A11D" w14:textId="77777777" w:rsidR="0092391D" w:rsidRDefault="00057791">
      <w:pPr>
        <w:spacing w:line="20" w:lineRule="exact"/>
        <w:rPr>
          <w:sz w:val="20"/>
          <w:szCs w:val="20"/>
        </w:rPr>
      </w:pPr>
      <w:r>
        <w:rPr>
          <w:noProof/>
          <w:sz w:val="20"/>
          <w:szCs w:val="20"/>
        </w:rPr>
        <w:drawing>
          <wp:anchor distT="0" distB="0" distL="114300" distR="114300" simplePos="0" relativeHeight="251654656" behindDoc="1" locked="0" layoutInCell="0" allowOverlap="1" wp14:anchorId="1E853720" wp14:editId="77A09C31">
            <wp:simplePos x="0" y="0"/>
            <wp:positionH relativeFrom="column">
              <wp:posOffset>-3175</wp:posOffset>
            </wp:positionH>
            <wp:positionV relativeFrom="paragraph">
              <wp:posOffset>46355</wp:posOffset>
            </wp:positionV>
            <wp:extent cx="6120130" cy="37071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20130" cy="3707130"/>
                    </a:xfrm>
                    <a:prstGeom prst="rect">
                      <a:avLst/>
                    </a:prstGeom>
                    <a:noFill/>
                  </pic:spPr>
                </pic:pic>
              </a:graphicData>
            </a:graphic>
          </wp:anchor>
        </w:drawing>
      </w:r>
    </w:p>
    <w:p w14:paraId="7819AE2C" w14:textId="77777777" w:rsidR="0092391D" w:rsidRDefault="0092391D">
      <w:pPr>
        <w:spacing w:line="200" w:lineRule="exact"/>
        <w:rPr>
          <w:sz w:val="20"/>
          <w:szCs w:val="20"/>
        </w:rPr>
      </w:pPr>
    </w:p>
    <w:p w14:paraId="0C3BC99F" w14:textId="77777777" w:rsidR="0092391D" w:rsidRDefault="0092391D">
      <w:pPr>
        <w:spacing w:line="200" w:lineRule="exact"/>
        <w:rPr>
          <w:sz w:val="20"/>
          <w:szCs w:val="20"/>
        </w:rPr>
      </w:pPr>
    </w:p>
    <w:p w14:paraId="6CB28125" w14:textId="77777777" w:rsidR="0092391D" w:rsidRDefault="0092391D">
      <w:pPr>
        <w:spacing w:line="200" w:lineRule="exact"/>
        <w:rPr>
          <w:sz w:val="20"/>
          <w:szCs w:val="20"/>
        </w:rPr>
      </w:pPr>
    </w:p>
    <w:p w14:paraId="171164FA" w14:textId="77777777" w:rsidR="0092391D" w:rsidRDefault="0092391D">
      <w:pPr>
        <w:spacing w:line="200" w:lineRule="exact"/>
        <w:rPr>
          <w:sz w:val="20"/>
          <w:szCs w:val="20"/>
        </w:rPr>
      </w:pPr>
    </w:p>
    <w:p w14:paraId="115B7A1A" w14:textId="77777777" w:rsidR="0092391D" w:rsidRDefault="0092391D">
      <w:pPr>
        <w:spacing w:line="200" w:lineRule="exact"/>
        <w:rPr>
          <w:sz w:val="20"/>
          <w:szCs w:val="20"/>
        </w:rPr>
      </w:pPr>
    </w:p>
    <w:p w14:paraId="7D680285" w14:textId="77777777" w:rsidR="0092391D" w:rsidRDefault="0092391D">
      <w:pPr>
        <w:spacing w:line="200" w:lineRule="exact"/>
        <w:rPr>
          <w:sz w:val="20"/>
          <w:szCs w:val="20"/>
        </w:rPr>
      </w:pPr>
    </w:p>
    <w:p w14:paraId="1A35A8AC" w14:textId="77777777" w:rsidR="0092391D" w:rsidRDefault="0092391D">
      <w:pPr>
        <w:spacing w:line="200" w:lineRule="exact"/>
        <w:rPr>
          <w:sz w:val="20"/>
          <w:szCs w:val="20"/>
        </w:rPr>
      </w:pPr>
    </w:p>
    <w:p w14:paraId="179487CF" w14:textId="77777777" w:rsidR="0092391D" w:rsidRDefault="0092391D">
      <w:pPr>
        <w:spacing w:line="200" w:lineRule="exact"/>
        <w:rPr>
          <w:sz w:val="20"/>
          <w:szCs w:val="20"/>
        </w:rPr>
      </w:pPr>
    </w:p>
    <w:p w14:paraId="382AC1F4" w14:textId="77777777" w:rsidR="0092391D" w:rsidRDefault="0092391D">
      <w:pPr>
        <w:spacing w:line="200" w:lineRule="exact"/>
        <w:rPr>
          <w:sz w:val="20"/>
          <w:szCs w:val="20"/>
        </w:rPr>
      </w:pPr>
    </w:p>
    <w:p w14:paraId="5B5F787E" w14:textId="77777777" w:rsidR="0092391D" w:rsidRDefault="0092391D">
      <w:pPr>
        <w:spacing w:line="200" w:lineRule="exact"/>
        <w:rPr>
          <w:sz w:val="20"/>
          <w:szCs w:val="20"/>
        </w:rPr>
      </w:pPr>
    </w:p>
    <w:p w14:paraId="789E6538" w14:textId="77777777" w:rsidR="0092391D" w:rsidRDefault="0092391D">
      <w:pPr>
        <w:spacing w:line="200" w:lineRule="exact"/>
        <w:rPr>
          <w:sz w:val="20"/>
          <w:szCs w:val="20"/>
        </w:rPr>
      </w:pPr>
    </w:p>
    <w:p w14:paraId="6F9E0150" w14:textId="77777777" w:rsidR="0092391D" w:rsidRDefault="0092391D">
      <w:pPr>
        <w:spacing w:line="200" w:lineRule="exact"/>
        <w:rPr>
          <w:sz w:val="20"/>
          <w:szCs w:val="20"/>
        </w:rPr>
      </w:pPr>
    </w:p>
    <w:p w14:paraId="1BA55087" w14:textId="77777777" w:rsidR="0092391D" w:rsidRDefault="0092391D">
      <w:pPr>
        <w:spacing w:line="200" w:lineRule="exact"/>
        <w:rPr>
          <w:sz w:val="20"/>
          <w:szCs w:val="20"/>
        </w:rPr>
      </w:pPr>
    </w:p>
    <w:p w14:paraId="300F0543" w14:textId="77777777" w:rsidR="0092391D" w:rsidRDefault="0092391D">
      <w:pPr>
        <w:spacing w:line="200" w:lineRule="exact"/>
        <w:rPr>
          <w:sz w:val="20"/>
          <w:szCs w:val="20"/>
        </w:rPr>
      </w:pPr>
    </w:p>
    <w:p w14:paraId="4B49BA59" w14:textId="77777777" w:rsidR="0092391D" w:rsidRDefault="0092391D">
      <w:pPr>
        <w:spacing w:line="200" w:lineRule="exact"/>
        <w:rPr>
          <w:sz w:val="20"/>
          <w:szCs w:val="20"/>
        </w:rPr>
      </w:pPr>
    </w:p>
    <w:p w14:paraId="667ECE75" w14:textId="77777777" w:rsidR="0092391D" w:rsidRDefault="0092391D">
      <w:pPr>
        <w:spacing w:line="200" w:lineRule="exact"/>
        <w:rPr>
          <w:sz w:val="20"/>
          <w:szCs w:val="20"/>
        </w:rPr>
      </w:pPr>
    </w:p>
    <w:p w14:paraId="29C34E73" w14:textId="77777777" w:rsidR="0092391D" w:rsidRDefault="0092391D">
      <w:pPr>
        <w:spacing w:line="200" w:lineRule="exact"/>
        <w:rPr>
          <w:sz w:val="20"/>
          <w:szCs w:val="20"/>
        </w:rPr>
      </w:pPr>
    </w:p>
    <w:p w14:paraId="44A5537D" w14:textId="77777777" w:rsidR="0092391D" w:rsidRDefault="0092391D">
      <w:pPr>
        <w:spacing w:line="200" w:lineRule="exact"/>
        <w:rPr>
          <w:sz w:val="20"/>
          <w:szCs w:val="20"/>
        </w:rPr>
      </w:pPr>
    </w:p>
    <w:p w14:paraId="1580C7B7" w14:textId="77777777" w:rsidR="0092391D" w:rsidRDefault="0092391D">
      <w:pPr>
        <w:spacing w:line="200" w:lineRule="exact"/>
        <w:rPr>
          <w:sz w:val="20"/>
          <w:szCs w:val="20"/>
        </w:rPr>
      </w:pPr>
    </w:p>
    <w:p w14:paraId="087A8124" w14:textId="77777777" w:rsidR="0092391D" w:rsidRDefault="0092391D">
      <w:pPr>
        <w:spacing w:line="200" w:lineRule="exact"/>
        <w:rPr>
          <w:sz w:val="20"/>
          <w:szCs w:val="20"/>
        </w:rPr>
      </w:pPr>
    </w:p>
    <w:p w14:paraId="5EB8E465" w14:textId="77777777" w:rsidR="0092391D" w:rsidRDefault="0092391D">
      <w:pPr>
        <w:spacing w:line="200" w:lineRule="exact"/>
        <w:rPr>
          <w:sz w:val="20"/>
          <w:szCs w:val="20"/>
        </w:rPr>
      </w:pPr>
    </w:p>
    <w:p w14:paraId="761ED7DF" w14:textId="77777777" w:rsidR="0092391D" w:rsidRDefault="0092391D">
      <w:pPr>
        <w:spacing w:line="200" w:lineRule="exact"/>
        <w:rPr>
          <w:sz w:val="20"/>
          <w:szCs w:val="20"/>
        </w:rPr>
      </w:pPr>
    </w:p>
    <w:p w14:paraId="184C7668" w14:textId="77777777" w:rsidR="0092391D" w:rsidRDefault="0092391D">
      <w:pPr>
        <w:spacing w:line="200" w:lineRule="exact"/>
        <w:rPr>
          <w:sz w:val="20"/>
          <w:szCs w:val="20"/>
        </w:rPr>
      </w:pPr>
    </w:p>
    <w:p w14:paraId="486738F1" w14:textId="77777777" w:rsidR="0092391D" w:rsidRDefault="0092391D">
      <w:pPr>
        <w:spacing w:line="200" w:lineRule="exact"/>
        <w:rPr>
          <w:sz w:val="20"/>
          <w:szCs w:val="20"/>
        </w:rPr>
      </w:pPr>
    </w:p>
    <w:p w14:paraId="3B004221" w14:textId="77777777" w:rsidR="0092391D" w:rsidRDefault="0092391D">
      <w:pPr>
        <w:spacing w:line="200" w:lineRule="exact"/>
        <w:rPr>
          <w:sz w:val="20"/>
          <w:szCs w:val="20"/>
        </w:rPr>
      </w:pPr>
    </w:p>
    <w:p w14:paraId="13F5B7E5" w14:textId="77777777" w:rsidR="0092391D" w:rsidRDefault="0092391D">
      <w:pPr>
        <w:spacing w:line="200" w:lineRule="exact"/>
        <w:rPr>
          <w:sz w:val="20"/>
          <w:szCs w:val="20"/>
        </w:rPr>
      </w:pPr>
    </w:p>
    <w:p w14:paraId="549C7FBE" w14:textId="77777777" w:rsidR="0092391D" w:rsidRDefault="0092391D">
      <w:pPr>
        <w:spacing w:line="200" w:lineRule="exact"/>
        <w:rPr>
          <w:sz w:val="20"/>
          <w:szCs w:val="20"/>
        </w:rPr>
      </w:pPr>
    </w:p>
    <w:p w14:paraId="12DD74AB" w14:textId="77777777" w:rsidR="0092391D" w:rsidRDefault="0092391D">
      <w:pPr>
        <w:spacing w:line="200" w:lineRule="exact"/>
        <w:rPr>
          <w:sz w:val="20"/>
          <w:szCs w:val="20"/>
        </w:rPr>
      </w:pPr>
    </w:p>
    <w:p w14:paraId="54D17306" w14:textId="77777777" w:rsidR="0092391D" w:rsidRDefault="0092391D">
      <w:pPr>
        <w:spacing w:line="200" w:lineRule="exact"/>
        <w:rPr>
          <w:sz w:val="20"/>
          <w:szCs w:val="20"/>
        </w:rPr>
      </w:pPr>
    </w:p>
    <w:p w14:paraId="0236A226" w14:textId="77777777" w:rsidR="0092391D" w:rsidRDefault="0092391D">
      <w:pPr>
        <w:spacing w:line="235" w:lineRule="exact"/>
        <w:rPr>
          <w:sz w:val="20"/>
          <w:szCs w:val="20"/>
        </w:rPr>
      </w:pPr>
    </w:p>
    <w:p w14:paraId="04F72DAD" w14:textId="77777777" w:rsidR="0092391D" w:rsidRDefault="00057791">
      <w:pPr>
        <w:spacing w:line="307" w:lineRule="auto"/>
        <w:rPr>
          <w:sz w:val="20"/>
          <w:szCs w:val="20"/>
        </w:rPr>
      </w:pPr>
      <w:r>
        <w:rPr>
          <w:rFonts w:ascii="Arial" w:eastAsia="Arial" w:hAnsi="Arial" w:cs="Arial"/>
        </w:rPr>
        <w:t>Figura 1: Representación gráfica de la versión binaria del juego del dictador empleado en la línea base del experimento</w:t>
      </w:r>
    </w:p>
    <w:p w14:paraId="199FFD3A" w14:textId="77777777" w:rsidR="0092391D" w:rsidRDefault="0092391D">
      <w:pPr>
        <w:spacing w:line="270" w:lineRule="exact"/>
        <w:rPr>
          <w:sz w:val="20"/>
          <w:szCs w:val="20"/>
        </w:rPr>
      </w:pPr>
    </w:p>
    <w:p w14:paraId="29C24718" w14:textId="77777777" w:rsidR="0092391D" w:rsidRDefault="00057791">
      <w:pPr>
        <w:spacing w:line="301" w:lineRule="auto"/>
        <w:ind w:left="540"/>
        <w:jc w:val="both"/>
        <w:rPr>
          <w:sz w:val="20"/>
          <w:szCs w:val="20"/>
        </w:rPr>
      </w:pPr>
      <w:r>
        <w:rPr>
          <w:rFonts w:ascii="Arial" w:eastAsia="Arial" w:hAnsi="Arial" w:cs="Arial"/>
          <w:sz w:val="21"/>
          <w:szCs w:val="21"/>
        </w:rPr>
        <w:t>dictador es más evidente que tiene que hacer una elección entre una opción que lo favorece más frente a una opción más justa pero que le ofrece un menor pago. Lo importante, es que bajo la versión binario del juego del dictador ese dilema moral es más fuer</w:t>
      </w:r>
      <w:r>
        <w:rPr>
          <w:rFonts w:ascii="Arial" w:eastAsia="Arial" w:hAnsi="Arial" w:cs="Arial"/>
          <w:sz w:val="21"/>
          <w:szCs w:val="21"/>
        </w:rPr>
        <w:t>te y evidente para el dictador.</w:t>
      </w:r>
    </w:p>
    <w:p w14:paraId="1D2E34AE" w14:textId="77777777" w:rsidR="0092391D" w:rsidRDefault="0092391D">
      <w:pPr>
        <w:spacing w:line="57" w:lineRule="exact"/>
        <w:rPr>
          <w:sz w:val="20"/>
          <w:szCs w:val="20"/>
        </w:rPr>
      </w:pPr>
    </w:p>
    <w:p w14:paraId="10A7C7F3" w14:textId="77777777" w:rsidR="0092391D" w:rsidRDefault="00057791">
      <w:pPr>
        <w:spacing w:line="280" w:lineRule="auto"/>
        <w:ind w:left="540"/>
        <w:jc w:val="both"/>
        <w:rPr>
          <w:sz w:val="20"/>
          <w:szCs w:val="20"/>
        </w:rPr>
      </w:pPr>
      <w:r>
        <w:rPr>
          <w:rFonts w:ascii="Arial" w:eastAsia="Arial" w:hAnsi="Arial" w:cs="Arial"/>
          <w:sz w:val="21"/>
          <w:szCs w:val="21"/>
        </w:rPr>
        <w:t xml:space="preserve">De igual forma, el experimento además de contener una línea base, contiene unos tratamientos que resultan ser modificaciones de la línea de base. </w:t>
      </w:r>
      <w:commentRangeStart w:id="15"/>
      <w:r>
        <w:rPr>
          <w:rFonts w:ascii="Arial" w:eastAsia="Arial" w:hAnsi="Arial" w:cs="Arial"/>
          <w:sz w:val="21"/>
          <w:szCs w:val="21"/>
        </w:rPr>
        <w:t xml:space="preserve">Utilizar juegos del dictador binarios, </w:t>
      </w:r>
      <w:r>
        <w:rPr>
          <w:rFonts w:ascii="Arial" w:eastAsia="Arial" w:hAnsi="Arial" w:cs="Arial"/>
          <w:i/>
          <w:iCs/>
          <w:sz w:val="21"/>
          <w:szCs w:val="21"/>
        </w:rPr>
        <w:t>facilita</w:t>
      </w:r>
      <w:r>
        <w:rPr>
          <w:rFonts w:ascii="Arial" w:eastAsia="Arial" w:hAnsi="Arial" w:cs="Arial"/>
          <w:sz w:val="21"/>
          <w:szCs w:val="21"/>
        </w:rPr>
        <w:t xml:space="preserve"> la comparación entre tratamie</w:t>
      </w:r>
      <w:r>
        <w:rPr>
          <w:rFonts w:ascii="Arial" w:eastAsia="Arial" w:hAnsi="Arial" w:cs="Arial"/>
          <w:sz w:val="21"/>
          <w:szCs w:val="21"/>
        </w:rPr>
        <w:t xml:space="preserve">ntos y permite realizar una lectura homogénea de </w:t>
      </w:r>
      <w:commentRangeEnd w:id="15"/>
      <w:r w:rsidR="00FA479A">
        <w:rPr>
          <w:rStyle w:val="Refdecomentario"/>
        </w:rPr>
        <w:commentReference w:id="15"/>
      </w:r>
      <w:r>
        <w:rPr>
          <w:rFonts w:ascii="Arial" w:eastAsia="Arial" w:hAnsi="Arial" w:cs="Arial"/>
          <w:sz w:val="21"/>
          <w:szCs w:val="21"/>
        </w:rPr>
        <w:t xml:space="preserve">los resultados. En el caso de un juego del dictador con más opciones, a pesar de que dicha comparación podría hacerse, sería más complicada, en especial en los tratamientos: </w:t>
      </w:r>
      <w:r>
        <w:rPr>
          <w:rFonts w:ascii="Arial" w:eastAsia="Arial" w:hAnsi="Arial" w:cs="Arial"/>
          <w:i/>
          <w:iCs/>
          <w:sz w:val="21"/>
          <w:szCs w:val="21"/>
        </w:rPr>
        <w:t xml:space="preserve">multiple dictator </w:t>
      </w:r>
      <w:r>
        <w:rPr>
          <w:rFonts w:ascii="Arial" w:eastAsia="Arial" w:hAnsi="Arial" w:cs="Arial"/>
          <w:i/>
          <w:iCs/>
          <w:sz w:val="21"/>
          <w:szCs w:val="21"/>
        </w:rPr>
        <w:t>treatment</w:t>
      </w:r>
      <w:r>
        <w:rPr>
          <w:rFonts w:ascii="Arial" w:eastAsia="Arial" w:hAnsi="Arial" w:cs="Arial"/>
          <w:sz w:val="21"/>
          <w:szCs w:val="21"/>
        </w:rPr>
        <w:t xml:space="preserve"> y </w:t>
      </w:r>
      <w:r>
        <w:rPr>
          <w:rFonts w:ascii="Arial" w:eastAsia="Arial" w:hAnsi="Arial" w:cs="Arial"/>
          <w:i/>
          <w:iCs/>
          <w:sz w:val="21"/>
          <w:szCs w:val="21"/>
        </w:rPr>
        <w:t>plausible deniability treatment</w:t>
      </w:r>
      <w:r>
        <w:rPr>
          <w:rFonts w:ascii="Arial" w:eastAsia="Arial" w:hAnsi="Arial" w:cs="Arial"/>
          <w:sz w:val="21"/>
          <w:szCs w:val="21"/>
        </w:rPr>
        <w:t>. En estos dos últimos tratamientos, dejaría de ser claro ese</w:t>
      </w:r>
      <w:r>
        <w:rPr>
          <w:rFonts w:ascii="Arial" w:eastAsia="Arial" w:hAnsi="Arial" w:cs="Arial"/>
          <w:i/>
          <w:iCs/>
          <w:sz w:val="21"/>
          <w:szCs w:val="21"/>
        </w:rPr>
        <w:t xml:space="preserve"> moral wiggle </w:t>
      </w:r>
      <w:r>
        <w:rPr>
          <w:rFonts w:ascii="Arial" w:eastAsia="Arial" w:hAnsi="Arial" w:cs="Arial"/>
          <w:sz w:val="21"/>
          <w:szCs w:val="21"/>
        </w:rPr>
        <w:t>que intentan explorar los autores del artículo.</w:t>
      </w:r>
    </w:p>
    <w:p w14:paraId="0FAE711C"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6794EE46" wp14:editId="5785D19D">
                <wp:simplePos x="0" y="0"/>
                <wp:positionH relativeFrom="column">
                  <wp:posOffset>215900</wp:posOffset>
                </wp:positionH>
                <wp:positionV relativeFrom="paragraph">
                  <wp:posOffset>-1150620</wp:posOffset>
                </wp:positionV>
                <wp:extent cx="41910" cy="4191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41910"/>
                        </a:xfrm>
                        <a:prstGeom prst="rect">
                          <a:avLst/>
                        </a:prstGeom>
                        <a:solidFill>
                          <a:srgbClr val="000000"/>
                        </a:solidFill>
                      </wps:spPr>
                      <wps:bodyPr/>
                    </wps:wsp>
                  </a:graphicData>
                </a:graphic>
              </wp:anchor>
            </w:drawing>
          </mc:Choice>
          <mc:Fallback>
            <w:pict>
              <v:rect w14:anchorId="34C245B7" id="Shape 17" o:spid="_x0000_s1026" style="position:absolute;margin-left:17pt;margin-top:-90.6pt;width:3.3pt;height:3.3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" o:allowincell="f" fillcolor="black" stroked="f"/>
            </w:pict>
          </mc:Fallback>
        </mc:AlternateContent>
      </w:r>
    </w:p>
    <w:p w14:paraId="3236075E" w14:textId="77777777" w:rsidR="0092391D" w:rsidRDefault="0092391D">
      <w:pPr>
        <w:spacing w:line="58" w:lineRule="exact"/>
        <w:rPr>
          <w:sz w:val="20"/>
          <w:szCs w:val="20"/>
        </w:rPr>
      </w:pPr>
    </w:p>
    <w:p w14:paraId="5DC56837" w14:textId="77777777" w:rsidR="0092391D" w:rsidRDefault="00057791">
      <w:pPr>
        <w:spacing w:line="261" w:lineRule="auto"/>
        <w:ind w:left="540"/>
        <w:jc w:val="both"/>
        <w:rPr>
          <w:rFonts w:ascii="Arial" w:eastAsia="Arial" w:hAnsi="Arial" w:cs="Arial"/>
          <w:sz w:val="21"/>
          <w:szCs w:val="21"/>
        </w:rPr>
      </w:pPr>
      <w:r>
        <w:rPr>
          <w:rFonts w:ascii="Arial" w:eastAsia="Arial" w:hAnsi="Arial" w:cs="Arial"/>
          <w:sz w:val="21"/>
          <w:szCs w:val="21"/>
        </w:rPr>
        <w:t xml:space="preserve">También, agregar más opciones complica el diseño del experimento, en particular en los </w:t>
      </w:r>
      <w:r>
        <w:rPr>
          <w:rFonts w:ascii="Arial" w:eastAsia="Arial" w:hAnsi="Arial" w:cs="Arial"/>
          <w:sz w:val="21"/>
          <w:szCs w:val="21"/>
        </w:rPr>
        <w:t>trata-mientos adicionales, y tendría la de ventaja de complicar los cálculos que tiene que hacer los jugadores dado que ya no tienen que pensar en dos opciones sino en 10 o más opciones</w:t>
      </w:r>
      <w:hyperlink w:anchor="page7">
        <w:r>
          <w:rPr>
            <w:rFonts w:ascii="Arial" w:eastAsia="Arial" w:hAnsi="Arial" w:cs="Arial"/>
            <w:sz w:val="30"/>
            <w:szCs w:val="30"/>
            <w:vertAlign w:val="superscript"/>
          </w:rPr>
          <w:t>15</w:t>
        </w:r>
      </w:hyperlink>
      <w:r>
        <w:rPr>
          <w:rFonts w:ascii="Arial" w:eastAsia="Arial" w:hAnsi="Arial" w:cs="Arial"/>
          <w:sz w:val="21"/>
          <w:szCs w:val="21"/>
        </w:rPr>
        <w:t xml:space="preserve">. Por ejemplo, el diseño del </w:t>
      </w:r>
      <w:r>
        <w:rPr>
          <w:rFonts w:ascii="Arial" w:eastAsia="Arial" w:hAnsi="Arial" w:cs="Arial"/>
          <w:i/>
          <w:iCs/>
          <w:sz w:val="21"/>
          <w:szCs w:val="21"/>
        </w:rPr>
        <w:t xml:space="preserve">tratamiento </w:t>
      </w:r>
      <w:r>
        <w:rPr>
          <w:rFonts w:ascii="Arial" w:eastAsia="Arial" w:hAnsi="Arial" w:cs="Arial"/>
          <w:i/>
          <w:iCs/>
          <w:sz w:val="21"/>
          <w:szCs w:val="21"/>
        </w:rPr>
        <w:t>con cutoﬀ</w:t>
      </w:r>
      <w:r>
        <w:rPr>
          <w:rFonts w:ascii="Arial" w:eastAsia="Arial" w:hAnsi="Arial" w:cs="Arial"/>
          <w:sz w:val="21"/>
          <w:szCs w:val="21"/>
        </w:rPr>
        <w:t xml:space="preserve"> se complicaría mucho en el sentido que habría que pensar muy bien para que no se confunda haber perdido la posibilidad de elegir por el punto de corte ya sea porque el jugador decidió voluntariamente que a si fuera o porque simplemente los cálcul</w:t>
      </w:r>
      <w:r>
        <w:rPr>
          <w:rFonts w:ascii="Arial" w:eastAsia="Arial" w:hAnsi="Arial" w:cs="Arial"/>
          <w:sz w:val="21"/>
          <w:szCs w:val="21"/>
        </w:rPr>
        <w:t>os eran muy complejos para el jugador y no tuvo el tiempo suficiente para decidir.</w:t>
      </w:r>
    </w:p>
    <w:p w14:paraId="793BFDFA"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43C75A3D" wp14:editId="51DDA6B5">
                <wp:simplePos x="0" y="0"/>
                <wp:positionH relativeFrom="column">
                  <wp:posOffset>215900</wp:posOffset>
                </wp:positionH>
                <wp:positionV relativeFrom="paragraph">
                  <wp:posOffset>-1137285</wp:posOffset>
                </wp:positionV>
                <wp:extent cx="41910" cy="419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41910"/>
                        </a:xfrm>
                        <a:prstGeom prst="rect">
                          <a:avLst/>
                        </a:prstGeom>
                        <a:solidFill>
                          <a:srgbClr val="000000"/>
                        </a:solidFill>
                      </wps:spPr>
                      <wps:bodyPr/>
                    </wps:wsp>
                  </a:graphicData>
                </a:graphic>
              </wp:anchor>
            </w:drawing>
          </mc:Choice>
          <mc:Fallback>
            <w:pict>
              <v:rect w14:anchorId="18A4E1AD" id="Shape 18" o:spid="_x0000_s1026" style="position:absolute;margin-left:17pt;margin-top:-89.55pt;width:3.3pt;height:3.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" o:allowincell="f" fillcolor="black" stroked="f"/>
            </w:pict>
          </mc:Fallback>
        </mc:AlternateContent>
      </w:r>
    </w:p>
    <w:p w14:paraId="0D8B48E0" w14:textId="77777777" w:rsidR="0092391D" w:rsidRDefault="0092391D">
      <w:pPr>
        <w:spacing w:line="79" w:lineRule="exact"/>
        <w:rPr>
          <w:sz w:val="20"/>
          <w:szCs w:val="20"/>
        </w:rPr>
      </w:pPr>
    </w:p>
    <w:p w14:paraId="33775FF7" w14:textId="77777777" w:rsidR="0092391D" w:rsidRDefault="00057791">
      <w:pPr>
        <w:spacing w:line="269" w:lineRule="auto"/>
        <w:ind w:left="540"/>
        <w:jc w:val="both"/>
        <w:rPr>
          <w:sz w:val="20"/>
          <w:szCs w:val="20"/>
        </w:rPr>
      </w:pPr>
      <w:r>
        <w:rPr>
          <w:rFonts w:ascii="Arial" w:eastAsia="Arial" w:hAnsi="Arial" w:cs="Arial"/>
        </w:rPr>
        <w:t xml:space="preserve">Finalmente, agregar más resultados complica el análisis de resultados porque no es lo mismo analizar que los jugadores en cierto tratamiento pasen de elegir la </w:t>
      </w:r>
      <w:r>
        <w:rPr>
          <w:rFonts w:ascii="Arial" w:eastAsia="Arial" w:hAnsi="Arial" w:cs="Arial"/>
          <w:i/>
          <w:iCs/>
        </w:rPr>
        <w:t>opción A</w:t>
      </w:r>
      <w:r>
        <w:rPr>
          <w:rFonts w:ascii="Arial" w:eastAsia="Arial" w:hAnsi="Arial" w:cs="Arial"/>
        </w:rPr>
        <w:t xml:space="preserve"> a elegir la </w:t>
      </w:r>
      <w:r>
        <w:rPr>
          <w:rFonts w:ascii="Arial" w:eastAsia="Arial" w:hAnsi="Arial" w:cs="Arial"/>
          <w:i/>
          <w:iCs/>
        </w:rPr>
        <w:t>opción B</w:t>
      </w:r>
      <w:r>
        <w:rPr>
          <w:rFonts w:ascii="Arial" w:eastAsia="Arial" w:hAnsi="Arial" w:cs="Arial"/>
        </w:rPr>
        <w:t xml:space="preserve"> a que ciertos jugadores pasen a elegir la opción 5 a la opción 6 y</w:t>
      </w:r>
      <w:r>
        <w:rPr>
          <w:rFonts w:ascii="Arial" w:eastAsia="Arial" w:hAnsi="Arial" w:cs="Arial"/>
        </w:rPr>
        <w:t xml:space="preserve"> otros jugadores de la opción 4 a la opción 7 en el mismo tratamiento. Agregar múltiples opciones complica en el análisis y la inferencia de conclusiones.</w:t>
      </w:r>
    </w:p>
    <w:p w14:paraId="05A94F1D"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3F5151B5" wp14:editId="2DB8726F">
                <wp:simplePos x="0" y="0"/>
                <wp:positionH relativeFrom="column">
                  <wp:posOffset>215900</wp:posOffset>
                </wp:positionH>
                <wp:positionV relativeFrom="paragraph">
                  <wp:posOffset>-798195</wp:posOffset>
                </wp:positionV>
                <wp:extent cx="41910" cy="4127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41275"/>
                        </a:xfrm>
                        <a:prstGeom prst="rect">
                          <a:avLst/>
                        </a:prstGeom>
                        <a:solidFill>
                          <a:srgbClr val="000000"/>
                        </a:solidFill>
                      </wps:spPr>
                      <wps:bodyPr/>
                    </wps:wsp>
                  </a:graphicData>
                </a:graphic>
              </wp:anchor>
            </w:drawing>
          </mc:Choice>
          <mc:Fallback>
            <w:pict>
              <v:rect w14:anchorId="1B0D591C" id="Shape 19" o:spid="_x0000_s1026" style="position:absolute;margin-left:17pt;margin-top:-62.85pt;width:3.3pt;height:3.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" o:allowincell="f" fillcolor="black" stroked="f"/>
            </w:pict>
          </mc:Fallback>
        </mc:AlternateContent>
      </w:r>
    </w:p>
    <w:p w14:paraId="4B4CD0D8" w14:textId="77777777" w:rsidR="0092391D" w:rsidRDefault="0092391D">
      <w:pPr>
        <w:spacing w:line="78" w:lineRule="exact"/>
        <w:rPr>
          <w:sz w:val="20"/>
          <w:szCs w:val="20"/>
        </w:rPr>
      </w:pPr>
    </w:p>
    <w:p w14:paraId="5CF4C8FB" w14:textId="77777777" w:rsidR="0092391D" w:rsidRDefault="00057791">
      <w:pPr>
        <w:spacing w:line="307" w:lineRule="auto"/>
        <w:ind w:firstLine="339"/>
        <w:rPr>
          <w:sz w:val="20"/>
          <w:szCs w:val="20"/>
        </w:rPr>
      </w:pPr>
      <w:r>
        <w:rPr>
          <w:rFonts w:ascii="Arial" w:eastAsia="Arial" w:hAnsi="Arial" w:cs="Arial"/>
        </w:rPr>
        <w:t xml:space="preserve">Entre las desventajas de utilizar una versión binaria del </w:t>
      </w:r>
      <w:r>
        <w:rPr>
          <w:rFonts w:ascii="Arial" w:eastAsia="Arial" w:hAnsi="Arial" w:cs="Arial"/>
          <w:i/>
          <w:iCs/>
        </w:rPr>
        <w:t>juego del dictador</w:t>
      </w:r>
      <w:r>
        <w:rPr>
          <w:rFonts w:ascii="Arial" w:eastAsia="Arial" w:hAnsi="Arial" w:cs="Arial"/>
        </w:rPr>
        <w:t xml:space="preserve"> para la línea de base</w:t>
      </w:r>
      <w:r>
        <w:rPr>
          <w:rFonts w:ascii="Arial" w:eastAsia="Arial" w:hAnsi="Arial" w:cs="Arial"/>
        </w:rPr>
        <w:t xml:space="preserve"> del experimento se encuentra que:</w:t>
      </w:r>
    </w:p>
    <w:p w14:paraId="35CF2F35" w14:textId="77777777" w:rsidR="0092391D" w:rsidRDefault="0092391D">
      <w:pPr>
        <w:spacing w:line="55" w:lineRule="exact"/>
        <w:rPr>
          <w:sz w:val="20"/>
          <w:szCs w:val="20"/>
        </w:rPr>
      </w:pPr>
    </w:p>
    <w:p w14:paraId="6852DEEA" w14:textId="77777777" w:rsidR="0092391D" w:rsidRDefault="00057791">
      <w:pPr>
        <w:spacing w:line="333" w:lineRule="auto"/>
        <w:ind w:left="540"/>
        <w:jc w:val="both"/>
        <w:rPr>
          <w:sz w:val="20"/>
          <w:szCs w:val="20"/>
        </w:rPr>
      </w:pPr>
      <w:r>
        <w:rPr>
          <w:rFonts w:ascii="Arial" w:eastAsia="Arial" w:hAnsi="Arial" w:cs="Arial"/>
          <w:sz w:val="21"/>
          <w:szCs w:val="21"/>
        </w:rPr>
        <w:t xml:space="preserve">La </w:t>
      </w:r>
      <w:r>
        <w:rPr>
          <w:rFonts w:ascii="Arial" w:eastAsia="Arial" w:hAnsi="Arial" w:cs="Arial"/>
          <w:i/>
          <w:iCs/>
          <w:sz w:val="21"/>
          <w:szCs w:val="21"/>
        </w:rPr>
        <w:t>opción B</w:t>
      </w:r>
      <w:r>
        <w:rPr>
          <w:rFonts w:ascii="Arial" w:eastAsia="Arial" w:hAnsi="Arial" w:cs="Arial"/>
          <w:sz w:val="21"/>
          <w:szCs w:val="21"/>
        </w:rPr>
        <w:t xml:space="preserve"> que le da pagos iguales a ambos jugadores, y en particular que le de pagos de 5 a cada uno, podría ser una asignación focal ya sea por su simetría o porque 5 es la mitad de 10.</w:t>
      </w:r>
    </w:p>
    <w:p w14:paraId="4E3EAEF8"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180AD276" wp14:editId="7238ACF1">
                <wp:simplePos x="0" y="0"/>
                <wp:positionH relativeFrom="column">
                  <wp:posOffset>215900</wp:posOffset>
                </wp:positionH>
                <wp:positionV relativeFrom="paragraph">
                  <wp:posOffset>-323850</wp:posOffset>
                </wp:positionV>
                <wp:extent cx="41910" cy="4191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41910"/>
                        </a:xfrm>
                        <a:prstGeom prst="rect">
                          <a:avLst/>
                        </a:prstGeom>
                        <a:solidFill>
                          <a:srgbClr val="000000"/>
                        </a:solidFill>
                      </wps:spPr>
                      <wps:bodyPr/>
                    </wps:wsp>
                  </a:graphicData>
                </a:graphic>
              </wp:anchor>
            </w:drawing>
          </mc:Choice>
          <mc:Fallback>
            <w:pict>
              <v:rect w14:anchorId="43D84FA8" id="Shape 20" o:spid="_x0000_s1026" style="position:absolute;margin-left:17pt;margin-top:-25.5pt;width:3.3pt;height:3.3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" o:allowincell="f" fillcolor="black" stroked="f"/>
            </w:pict>
          </mc:Fallback>
        </mc:AlternateContent>
      </w:r>
      <w:r>
        <w:rPr>
          <w:noProof/>
          <w:sz w:val="20"/>
          <w:szCs w:val="20"/>
        </w:rPr>
        <mc:AlternateContent>
          <mc:Choice Requires="wps">
            <w:drawing>
              <wp:anchor distT="0" distB="0" distL="114300" distR="114300" simplePos="0" relativeHeight="251659776" behindDoc="1" locked="0" layoutInCell="0" allowOverlap="1" wp14:anchorId="034F7C9C" wp14:editId="1B6C253F">
                <wp:simplePos x="0" y="0"/>
                <wp:positionH relativeFrom="column">
                  <wp:posOffset>-3810</wp:posOffset>
                </wp:positionH>
                <wp:positionV relativeFrom="paragraph">
                  <wp:posOffset>2540</wp:posOffset>
                </wp:positionV>
                <wp:extent cx="244729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48B2596" id="Shape 2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pt,.2pt" to="192.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" o:allowincell="f" filled="t" strokeweight=".14039mm">
                <v:stroke joinstyle="miter"/>
                <o:lock v:ext="edit" shapetype="f"/>
              </v:line>
            </w:pict>
          </mc:Fallback>
        </mc:AlternateContent>
      </w:r>
    </w:p>
    <w:p w14:paraId="55CB3284" w14:textId="77777777" w:rsidR="0092391D" w:rsidRDefault="00057791">
      <w:pPr>
        <w:numPr>
          <w:ilvl w:val="0"/>
          <w:numId w:val="17"/>
        </w:numPr>
        <w:tabs>
          <w:tab w:val="left" w:pos="320"/>
        </w:tabs>
        <w:ind w:left="320" w:hanging="150"/>
        <w:rPr>
          <w:rFonts w:ascii="Arial" w:eastAsia="Arial" w:hAnsi="Arial" w:cs="Arial"/>
          <w:sz w:val="19"/>
          <w:szCs w:val="19"/>
          <w:vertAlign w:val="superscript"/>
        </w:rPr>
      </w:pPr>
      <w:r>
        <w:rPr>
          <w:rFonts w:ascii="Arial" w:eastAsia="Arial" w:hAnsi="Arial" w:cs="Arial"/>
          <w:sz w:val="15"/>
          <w:szCs w:val="15"/>
        </w:rPr>
        <w:t xml:space="preserve">Peor aún si hubiera un </w:t>
      </w:r>
      <w:r>
        <w:rPr>
          <w:rFonts w:ascii="Arial" w:eastAsia="Arial" w:hAnsi="Arial" w:cs="Arial"/>
          <w:sz w:val="15"/>
          <w:szCs w:val="15"/>
        </w:rPr>
        <w:t>continuo de opciones.</w:t>
      </w:r>
    </w:p>
    <w:p w14:paraId="6F5DC44C" w14:textId="77777777" w:rsidR="0092391D" w:rsidRDefault="0092391D">
      <w:pPr>
        <w:sectPr w:rsidR="0092391D">
          <w:pgSz w:w="11900" w:h="16838"/>
          <w:pgMar w:top="341" w:right="1126" w:bottom="0" w:left="1140" w:header="0" w:footer="0" w:gutter="0"/>
          <w:cols w:space="720" w:equalWidth="0">
            <w:col w:w="9640"/>
          </w:cols>
        </w:sectPr>
      </w:pPr>
    </w:p>
    <w:p w14:paraId="7B408959" w14:textId="77777777" w:rsidR="0092391D" w:rsidRDefault="0092391D">
      <w:pPr>
        <w:spacing w:line="337" w:lineRule="exact"/>
        <w:rPr>
          <w:sz w:val="20"/>
          <w:szCs w:val="20"/>
        </w:rPr>
      </w:pPr>
    </w:p>
    <w:p w14:paraId="75E21157" w14:textId="77777777" w:rsidR="0092391D" w:rsidRDefault="00057791">
      <w:pPr>
        <w:ind w:right="20"/>
        <w:jc w:val="center"/>
        <w:rPr>
          <w:sz w:val="20"/>
          <w:szCs w:val="20"/>
        </w:rPr>
      </w:pPr>
      <w:r>
        <w:rPr>
          <w:rFonts w:ascii="Arial" w:eastAsia="Arial" w:hAnsi="Arial" w:cs="Arial"/>
          <w:sz w:val="17"/>
          <w:szCs w:val="17"/>
        </w:rPr>
        <w:t>5</w:t>
      </w:r>
    </w:p>
    <w:p w14:paraId="7CC03A1A" w14:textId="77777777" w:rsidR="0092391D" w:rsidRDefault="0092391D">
      <w:pPr>
        <w:sectPr w:rsidR="0092391D">
          <w:type w:val="continuous"/>
          <w:pgSz w:w="11900" w:h="16838"/>
          <w:pgMar w:top="341" w:right="1126" w:bottom="0" w:left="1140" w:header="0" w:footer="0" w:gutter="0"/>
          <w:cols w:space="720" w:equalWidth="0">
            <w:col w:w="9640"/>
          </w:cols>
        </w:sectPr>
      </w:pPr>
    </w:p>
    <w:p w14:paraId="7581EF41" w14:textId="77777777" w:rsidR="0092391D" w:rsidRDefault="00057791">
      <w:pPr>
        <w:tabs>
          <w:tab w:val="left" w:pos="6306"/>
        </w:tabs>
        <w:ind w:left="6"/>
        <w:rPr>
          <w:sz w:val="20"/>
          <w:szCs w:val="20"/>
        </w:rPr>
      </w:pPr>
      <w:bookmarkStart w:id="16" w:name="page8"/>
      <w:bookmarkEnd w:id="16"/>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14C47B8A"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1EDD9AB0" wp14:editId="36841047">
                <wp:simplePos x="0" y="0"/>
                <wp:positionH relativeFrom="column">
                  <wp:posOffset>0</wp:posOffset>
                </wp:positionH>
                <wp:positionV relativeFrom="paragraph">
                  <wp:posOffset>48260</wp:posOffset>
                </wp:positionV>
                <wp:extent cx="611949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4E66422" id="Shape 2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" o:allowincell="f" filled="t" strokeweight=".14039mm">
                <v:stroke joinstyle="miter"/>
                <o:lock v:ext="edit" shapetype="f"/>
              </v:line>
            </w:pict>
          </mc:Fallback>
        </mc:AlternateContent>
      </w:r>
    </w:p>
    <w:p w14:paraId="50C41867" w14:textId="77777777" w:rsidR="0092391D" w:rsidRDefault="0092391D">
      <w:pPr>
        <w:spacing w:line="200" w:lineRule="exact"/>
        <w:rPr>
          <w:sz w:val="20"/>
          <w:szCs w:val="20"/>
        </w:rPr>
      </w:pPr>
    </w:p>
    <w:p w14:paraId="0DE8F4E6" w14:textId="77777777" w:rsidR="0092391D" w:rsidRDefault="0092391D">
      <w:pPr>
        <w:spacing w:line="326" w:lineRule="exact"/>
        <w:rPr>
          <w:sz w:val="20"/>
          <w:szCs w:val="20"/>
        </w:rPr>
      </w:pPr>
    </w:p>
    <w:p w14:paraId="3D07C7FD" w14:textId="77777777" w:rsidR="0092391D" w:rsidRDefault="00057791">
      <w:pPr>
        <w:spacing w:line="282" w:lineRule="auto"/>
        <w:ind w:left="546"/>
        <w:jc w:val="both"/>
        <w:rPr>
          <w:sz w:val="20"/>
          <w:szCs w:val="20"/>
        </w:rPr>
      </w:pPr>
      <w:r>
        <w:rPr>
          <w:rFonts w:ascii="Arial" w:eastAsia="Arial" w:hAnsi="Arial" w:cs="Arial"/>
        </w:rPr>
        <w:t xml:space="preserve">En todo caso, podría llamar la atención del jugador, lo que haría que la elección de la </w:t>
      </w:r>
      <w:r>
        <w:rPr>
          <w:rFonts w:ascii="Arial" w:eastAsia="Arial" w:hAnsi="Arial" w:cs="Arial"/>
          <w:i/>
          <w:iCs/>
        </w:rPr>
        <w:t>opción</w:t>
      </w:r>
      <w:r>
        <w:rPr>
          <w:rFonts w:ascii="Arial" w:eastAsia="Arial" w:hAnsi="Arial" w:cs="Arial"/>
        </w:rPr>
        <w:t xml:space="preserve"> </w:t>
      </w:r>
      <w:r>
        <w:rPr>
          <w:rFonts w:ascii="Arial" w:eastAsia="Arial" w:hAnsi="Arial" w:cs="Arial"/>
          <w:i/>
          <w:iCs/>
        </w:rPr>
        <w:t xml:space="preserve">B </w:t>
      </w:r>
      <w:r>
        <w:rPr>
          <w:rFonts w:ascii="Arial" w:eastAsia="Arial" w:hAnsi="Arial" w:cs="Arial"/>
        </w:rPr>
        <w:t>no fuera por un comportamiento de justicia/equidad sino porque dicha opción fuera focal</w:t>
      </w:r>
      <w:r>
        <w:rPr>
          <w:rFonts w:ascii="Arial" w:eastAsia="Arial" w:hAnsi="Arial" w:cs="Arial"/>
          <w:i/>
          <w:iCs/>
        </w:rPr>
        <w:t xml:space="preserve"> </w:t>
      </w:r>
      <w:r>
        <w:rPr>
          <w:rFonts w:ascii="Arial" w:eastAsia="Arial" w:hAnsi="Arial" w:cs="Arial"/>
        </w:rPr>
        <w:t>visualmente.</w:t>
      </w:r>
    </w:p>
    <w:p w14:paraId="6E9003BB" w14:textId="77777777" w:rsidR="0092391D" w:rsidRDefault="0092391D">
      <w:pPr>
        <w:spacing w:line="101" w:lineRule="exact"/>
        <w:rPr>
          <w:sz w:val="20"/>
          <w:szCs w:val="20"/>
        </w:rPr>
      </w:pPr>
    </w:p>
    <w:p w14:paraId="25EC206F" w14:textId="77777777" w:rsidR="0092391D" w:rsidRDefault="00057791">
      <w:pPr>
        <w:spacing w:line="267" w:lineRule="auto"/>
        <w:ind w:left="546"/>
        <w:jc w:val="both"/>
        <w:rPr>
          <w:sz w:val="20"/>
          <w:szCs w:val="20"/>
        </w:rPr>
      </w:pPr>
      <w:r>
        <w:rPr>
          <w:rFonts w:ascii="Arial" w:eastAsia="Arial" w:hAnsi="Arial" w:cs="Arial"/>
        </w:rPr>
        <w:t>Los pagos para ambas opciones posibles son todos positivo</w:t>
      </w:r>
      <w:r>
        <w:rPr>
          <w:rFonts w:ascii="Arial" w:eastAsia="Arial" w:hAnsi="Arial" w:cs="Arial"/>
        </w:rPr>
        <w:t xml:space="preserve">s lo que puede presentar problemas en la medida que si alguien ve un pago de uno, así sea poco, sentiría que está aportando algo al otro jugador. En el caso en que se incluyeran pagos nulos, el efecto del </w:t>
      </w:r>
      <w:r>
        <w:rPr>
          <w:rFonts w:ascii="Arial" w:eastAsia="Arial" w:hAnsi="Arial" w:cs="Arial"/>
          <w:i/>
          <w:iCs/>
        </w:rPr>
        <w:t>moral wiggle</w:t>
      </w:r>
      <w:r>
        <w:rPr>
          <w:rFonts w:ascii="Arial" w:eastAsia="Arial" w:hAnsi="Arial" w:cs="Arial"/>
        </w:rPr>
        <w:t xml:space="preserve"> sería mucho más fuertes porque el </w:t>
      </w:r>
      <w:r>
        <w:rPr>
          <w:rFonts w:ascii="Arial" w:eastAsia="Arial" w:hAnsi="Arial" w:cs="Arial"/>
          <w:i/>
          <w:iCs/>
        </w:rPr>
        <w:t>dict</w:t>
      </w:r>
      <w:r>
        <w:rPr>
          <w:rFonts w:ascii="Arial" w:eastAsia="Arial" w:hAnsi="Arial" w:cs="Arial"/>
          <w:i/>
          <w:iCs/>
        </w:rPr>
        <w:t>ador</w:t>
      </w:r>
      <w:r>
        <w:rPr>
          <w:rFonts w:ascii="Arial" w:eastAsia="Arial" w:hAnsi="Arial" w:cs="Arial"/>
        </w:rPr>
        <w:t xml:space="preserve"> sería mucho más consciente que en una de las dos opciones que debería escoger el pago que el está dando al otro jugador es de cero, por lo que el conflicto moral sería más fuerte si se incluyera pagos nulos.</w:t>
      </w:r>
    </w:p>
    <w:p w14:paraId="6EA513C5"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0371526E" wp14:editId="2D74093F">
                <wp:simplePos x="0" y="0"/>
                <wp:positionH relativeFrom="column">
                  <wp:posOffset>220345</wp:posOffset>
                </wp:positionH>
                <wp:positionV relativeFrom="paragraph">
                  <wp:posOffset>-970280</wp:posOffset>
                </wp:positionV>
                <wp:extent cx="41275" cy="4191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5BF34F65" id="Shape 23" o:spid="_x0000_s1026" style="position:absolute;margin-left:17.35pt;margin-top:-76.4pt;width:3.25pt;height:3.3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" o:allowincell="f" fillcolor="black" stroked="f"/>
            </w:pict>
          </mc:Fallback>
        </mc:AlternateContent>
      </w:r>
    </w:p>
    <w:p w14:paraId="4DF4576A" w14:textId="77777777" w:rsidR="0092391D" w:rsidRDefault="0092391D">
      <w:pPr>
        <w:spacing w:line="97" w:lineRule="exact"/>
        <w:rPr>
          <w:sz w:val="20"/>
          <w:szCs w:val="20"/>
        </w:rPr>
      </w:pPr>
    </w:p>
    <w:p w14:paraId="31CA583F" w14:textId="77777777" w:rsidR="0092391D" w:rsidRDefault="00057791">
      <w:pPr>
        <w:spacing w:line="296" w:lineRule="auto"/>
        <w:ind w:left="546"/>
        <w:jc w:val="both"/>
        <w:rPr>
          <w:sz w:val="20"/>
          <w:szCs w:val="20"/>
        </w:rPr>
      </w:pPr>
      <w:r>
        <w:rPr>
          <w:rFonts w:ascii="Arial" w:eastAsia="Arial" w:hAnsi="Arial" w:cs="Arial"/>
          <w:sz w:val="20"/>
          <w:szCs w:val="20"/>
        </w:rPr>
        <w:t xml:space="preserve">Otra desventaja de los pagos escogidos, </w:t>
      </w:r>
      <w:r>
        <w:rPr>
          <w:rFonts w:ascii="Arial" w:eastAsia="Arial" w:hAnsi="Arial" w:cs="Arial"/>
          <w:sz w:val="20"/>
          <w:szCs w:val="20"/>
        </w:rPr>
        <w:t xml:space="preserve">es que en la opción B, al ofrecer un pago mayor para el jugador destinatario y además ser la </w:t>
      </w:r>
      <w:commentRangeStart w:id="17"/>
      <w:r>
        <w:rPr>
          <w:rFonts w:ascii="Arial" w:eastAsia="Arial" w:hAnsi="Arial" w:cs="Arial"/>
          <w:sz w:val="20"/>
          <w:szCs w:val="20"/>
        </w:rPr>
        <w:t>opción con un valor total de la suma de ambos pagos mayor que en la opción A, en caso tal de que el dictador decidiera escoger la opción B no se podría estar segur</w:t>
      </w:r>
      <w:r>
        <w:rPr>
          <w:rFonts w:ascii="Arial" w:eastAsia="Arial" w:hAnsi="Arial" w:cs="Arial"/>
          <w:sz w:val="20"/>
          <w:szCs w:val="20"/>
        </w:rPr>
        <w:t xml:space="preserve">o si el dictador escoge dicha opción ya sea porque aumentar el pago del otro jugador y por ende lo estaría beneficiando o porque es la situación que ofrece el mayor pago en total para la </w:t>
      </w:r>
      <w:r>
        <w:rPr>
          <w:rFonts w:ascii="Arial" w:eastAsia="Arial" w:hAnsi="Arial" w:cs="Arial"/>
          <w:i/>
          <w:iCs/>
          <w:sz w:val="20"/>
          <w:szCs w:val="20"/>
        </w:rPr>
        <w:t>sociedad</w:t>
      </w:r>
      <w:r>
        <w:rPr>
          <w:rFonts w:ascii="Arial" w:eastAsia="Arial" w:hAnsi="Arial" w:cs="Arial"/>
          <w:sz w:val="20"/>
          <w:szCs w:val="20"/>
        </w:rPr>
        <w:t xml:space="preserve"> y por ende la razón fuera buscar el óptimo de Pareto en el juego. Por tanto, podría haber una confusión en los verdaderos motivos para que el dictador </w:t>
      </w:r>
      <w:commentRangeEnd w:id="17"/>
      <w:r w:rsidR="00FA479A">
        <w:rPr>
          <w:rStyle w:val="Refdecomentario"/>
        </w:rPr>
        <w:commentReference w:id="17"/>
      </w:r>
      <w:r>
        <w:rPr>
          <w:rFonts w:ascii="Arial" w:eastAsia="Arial" w:hAnsi="Arial" w:cs="Arial"/>
          <w:sz w:val="20"/>
          <w:szCs w:val="20"/>
        </w:rPr>
        <w:t xml:space="preserve">escogiera la </w:t>
      </w:r>
      <w:r>
        <w:rPr>
          <w:rFonts w:ascii="Arial" w:eastAsia="Arial" w:hAnsi="Arial" w:cs="Arial"/>
          <w:i/>
          <w:iCs/>
          <w:sz w:val="20"/>
          <w:szCs w:val="20"/>
        </w:rPr>
        <w:t>opción B</w:t>
      </w:r>
      <w:r>
        <w:rPr>
          <w:rFonts w:ascii="Arial" w:eastAsia="Arial" w:hAnsi="Arial" w:cs="Arial"/>
          <w:sz w:val="20"/>
          <w:szCs w:val="20"/>
        </w:rPr>
        <w:t>.</w:t>
      </w:r>
    </w:p>
    <w:p w14:paraId="3AA84174"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57939412" wp14:editId="53A45CBE">
                <wp:simplePos x="0" y="0"/>
                <wp:positionH relativeFrom="column">
                  <wp:posOffset>220345</wp:posOffset>
                </wp:positionH>
                <wp:positionV relativeFrom="paragraph">
                  <wp:posOffset>-1158875</wp:posOffset>
                </wp:positionV>
                <wp:extent cx="41275" cy="4191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7ECE4E73" id="Shape 24" o:spid="_x0000_s1026" style="position:absolute;margin-left:17.35pt;margin-top:-91.25pt;width:3.25pt;height:3.3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" o:allowincell="f" fillcolor="black" stroked="f"/>
            </w:pict>
          </mc:Fallback>
        </mc:AlternateContent>
      </w:r>
    </w:p>
    <w:p w14:paraId="63E3CD70" w14:textId="77777777" w:rsidR="0092391D" w:rsidRDefault="0092391D">
      <w:pPr>
        <w:spacing w:line="71" w:lineRule="exact"/>
        <w:rPr>
          <w:sz w:val="20"/>
          <w:szCs w:val="20"/>
        </w:rPr>
      </w:pPr>
    </w:p>
    <w:p w14:paraId="354D3AC6" w14:textId="77777777" w:rsidR="0092391D" w:rsidRDefault="00057791">
      <w:pPr>
        <w:spacing w:line="276" w:lineRule="auto"/>
        <w:ind w:left="546"/>
        <w:jc w:val="both"/>
        <w:rPr>
          <w:sz w:val="20"/>
          <w:szCs w:val="20"/>
        </w:rPr>
      </w:pPr>
      <w:r>
        <w:rPr>
          <w:rFonts w:ascii="Arial" w:eastAsia="Arial" w:hAnsi="Arial" w:cs="Arial"/>
          <w:sz w:val="21"/>
          <w:szCs w:val="21"/>
        </w:rPr>
        <w:t>Finalmente, y de pronto la mayor desventaja de escoger un juego del dictador b</w:t>
      </w:r>
      <w:r>
        <w:rPr>
          <w:rFonts w:ascii="Arial" w:eastAsia="Arial" w:hAnsi="Arial" w:cs="Arial"/>
          <w:sz w:val="21"/>
          <w:szCs w:val="21"/>
        </w:rPr>
        <w:t>inario es que puede que el comportamiento de justicia/equidad no sea binario como lo pretende este juego. Es decir, puede que el comportamiento de justicia/equidad no sea que la persona es justa o no lo es sino que puede que exista una escala de comportami</w:t>
      </w:r>
      <w:r>
        <w:rPr>
          <w:rFonts w:ascii="Arial" w:eastAsia="Arial" w:hAnsi="Arial" w:cs="Arial"/>
          <w:sz w:val="21"/>
          <w:szCs w:val="21"/>
        </w:rPr>
        <w:t>ento de justicia en donde algunas personas sean más justas que otras pero en donde puede que haya diferentes niveles en dicho comportamiento de justicia. Lo anterior es importante, dado que un juego del dictar binario podría no capturar esos grados/niveles</w:t>
      </w:r>
      <w:r>
        <w:rPr>
          <w:rFonts w:ascii="Arial" w:eastAsia="Arial" w:hAnsi="Arial" w:cs="Arial"/>
          <w:sz w:val="21"/>
          <w:szCs w:val="21"/>
        </w:rPr>
        <w:t xml:space="preserve">/matizes de comportamiento de justicia/equidad al clasificar a las personas como justo o no justo cuando en realidad puede que las personas no sean completamente </w:t>
      </w:r>
      <w:proofErr w:type="gramStart"/>
      <w:r>
        <w:rPr>
          <w:rFonts w:ascii="Arial" w:eastAsia="Arial" w:hAnsi="Arial" w:cs="Arial"/>
          <w:sz w:val="21"/>
          <w:szCs w:val="21"/>
        </w:rPr>
        <w:t>justas</w:t>
      </w:r>
      <w:proofErr w:type="gramEnd"/>
      <w:r>
        <w:rPr>
          <w:rFonts w:ascii="Arial" w:eastAsia="Arial" w:hAnsi="Arial" w:cs="Arial"/>
          <w:sz w:val="21"/>
          <w:szCs w:val="21"/>
        </w:rPr>
        <w:t xml:space="preserve"> pero si tengan cierto grado de comportamiento de justicia a la hora de actuar y que no </w:t>
      </w:r>
      <w:r>
        <w:rPr>
          <w:rFonts w:ascii="Arial" w:eastAsia="Arial" w:hAnsi="Arial" w:cs="Arial"/>
          <w:sz w:val="21"/>
          <w:szCs w:val="21"/>
        </w:rPr>
        <w:t xml:space="preserve">se este capturando adecuadamente por dicho diseño de juego del </w:t>
      </w:r>
      <w:commentRangeStart w:id="18"/>
      <w:r>
        <w:rPr>
          <w:rFonts w:ascii="Arial" w:eastAsia="Arial" w:hAnsi="Arial" w:cs="Arial"/>
          <w:sz w:val="21"/>
          <w:szCs w:val="21"/>
        </w:rPr>
        <w:t>dictador</w:t>
      </w:r>
      <w:commentRangeEnd w:id="18"/>
      <w:r w:rsidR="00FA479A">
        <w:rPr>
          <w:rStyle w:val="Refdecomentario"/>
        </w:rPr>
        <w:commentReference w:id="18"/>
      </w:r>
      <w:r>
        <w:rPr>
          <w:rFonts w:ascii="Arial" w:eastAsia="Arial" w:hAnsi="Arial" w:cs="Arial"/>
          <w:sz w:val="21"/>
          <w:szCs w:val="21"/>
        </w:rPr>
        <w:t>.</w:t>
      </w:r>
    </w:p>
    <w:p w14:paraId="6ED485C9"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6386B592" wp14:editId="41F085FE">
                <wp:simplePos x="0" y="0"/>
                <wp:positionH relativeFrom="column">
                  <wp:posOffset>220345</wp:posOffset>
                </wp:positionH>
                <wp:positionV relativeFrom="paragraph">
                  <wp:posOffset>-1661795</wp:posOffset>
                </wp:positionV>
                <wp:extent cx="41275" cy="4191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41910"/>
                        </a:xfrm>
                        <a:prstGeom prst="rect">
                          <a:avLst/>
                        </a:prstGeom>
                        <a:solidFill>
                          <a:srgbClr val="000000"/>
                        </a:solidFill>
                      </wps:spPr>
                      <wps:bodyPr/>
                    </wps:wsp>
                  </a:graphicData>
                </a:graphic>
              </wp:anchor>
            </w:drawing>
          </mc:Choice>
          <mc:Fallback>
            <w:pict>
              <v:rect w14:anchorId="72BCDE5B" id="Shape 25" o:spid="_x0000_s1026" style="position:absolute;margin-left:17.35pt;margin-top:-130.85pt;width:3.25pt;height:3.3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" o:allowincell="f" fillcolor="black" stroked="f"/>
            </w:pict>
          </mc:Fallback>
        </mc:AlternateContent>
      </w:r>
    </w:p>
    <w:p w14:paraId="6A1D5146" w14:textId="77777777" w:rsidR="0092391D" w:rsidRDefault="0092391D">
      <w:pPr>
        <w:spacing w:line="249" w:lineRule="exact"/>
        <w:rPr>
          <w:sz w:val="20"/>
          <w:szCs w:val="20"/>
        </w:rPr>
      </w:pPr>
    </w:p>
    <w:p w14:paraId="01C3E1F2" w14:textId="77777777" w:rsidR="0092391D" w:rsidRDefault="00057791">
      <w:pPr>
        <w:numPr>
          <w:ilvl w:val="0"/>
          <w:numId w:val="18"/>
        </w:numPr>
        <w:tabs>
          <w:tab w:val="left" w:pos="566"/>
        </w:tabs>
        <w:spacing w:line="310" w:lineRule="auto"/>
        <w:ind w:left="566" w:hanging="566"/>
        <w:rPr>
          <w:rFonts w:ascii="Arial" w:eastAsia="Arial" w:hAnsi="Arial" w:cs="Arial"/>
          <w:b/>
          <w:bCs/>
          <w:sz w:val="29"/>
          <w:szCs w:val="29"/>
        </w:rPr>
      </w:pPr>
      <w:r>
        <w:rPr>
          <w:rFonts w:ascii="Arial" w:eastAsia="Arial" w:hAnsi="Arial" w:cs="Arial"/>
          <w:b/>
          <w:bCs/>
          <w:sz w:val="29"/>
          <w:szCs w:val="29"/>
        </w:rPr>
        <w:t>¿Cuáles son los tratamientos (condiciones experimentales) intro-ducidos en este experimento?</w:t>
      </w:r>
    </w:p>
    <w:p w14:paraId="52BFA986" w14:textId="77777777" w:rsidR="0092391D" w:rsidRDefault="0092391D">
      <w:pPr>
        <w:spacing w:line="64" w:lineRule="exact"/>
        <w:rPr>
          <w:sz w:val="20"/>
          <w:szCs w:val="20"/>
        </w:rPr>
      </w:pPr>
    </w:p>
    <w:p w14:paraId="1DD764C2" w14:textId="77777777" w:rsidR="0092391D" w:rsidRDefault="00057791">
      <w:pPr>
        <w:spacing w:line="243" w:lineRule="auto"/>
        <w:ind w:left="6" w:firstLine="339"/>
        <w:jc w:val="both"/>
        <w:rPr>
          <w:rFonts w:ascii="Arial" w:eastAsia="Arial" w:hAnsi="Arial" w:cs="Arial"/>
        </w:rPr>
      </w:pPr>
      <w:r>
        <w:rPr>
          <w:rFonts w:ascii="Arial" w:eastAsia="Arial" w:hAnsi="Arial" w:cs="Arial"/>
        </w:rPr>
        <w:t>La línea base, es decir, el tratamiento control para el experimento que resultó ser un</w:t>
      </w:r>
      <w:r>
        <w:rPr>
          <w:rFonts w:ascii="Arial" w:eastAsia="Arial" w:hAnsi="Arial" w:cs="Arial"/>
        </w:rPr>
        <w:t xml:space="preserve"> juego del dictador estándar</w:t>
      </w:r>
      <w:hyperlink w:anchor="page8">
        <w:r>
          <w:rPr>
            <w:rFonts w:ascii="Arial" w:eastAsia="Arial" w:hAnsi="Arial" w:cs="Arial"/>
            <w:sz w:val="31"/>
            <w:szCs w:val="31"/>
            <w:vertAlign w:val="superscript"/>
          </w:rPr>
          <w:t>16</w:t>
        </w:r>
        <w:r>
          <w:rPr>
            <w:rFonts w:ascii="Arial" w:eastAsia="Arial" w:hAnsi="Arial" w:cs="Arial"/>
          </w:rPr>
          <w:t xml:space="preserve"> </w:t>
        </w:r>
      </w:hyperlink>
      <w:r>
        <w:rPr>
          <w:rFonts w:ascii="Arial" w:eastAsia="Arial" w:hAnsi="Arial" w:cs="Arial"/>
        </w:rPr>
        <w:t xml:space="preserve">tiene la característica de ser </w:t>
      </w:r>
      <w:r>
        <w:rPr>
          <w:rFonts w:ascii="Arial" w:eastAsia="Arial" w:hAnsi="Arial" w:cs="Arial"/>
          <w:i/>
          <w:iCs/>
        </w:rPr>
        <w:t>transparente</w:t>
      </w:r>
      <w:r>
        <w:rPr>
          <w:rFonts w:ascii="Arial" w:eastAsia="Arial" w:hAnsi="Arial" w:cs="Arial"/>
        </w:rPr>
        <w:t xml:space="preserve"> en el sentido de haber una </w:t>
      </w:r>
      <w:r>
        <w:rPr>
          <w:rFonts w:ascii="Arial" w:eastAsia="Arial" w:hAnsi="Arial" w:cs="Arial"/>
          <w:i/>
          <w:iCs/>
        </w:rPr>
        <w:t xml:space="preserve">relación uno-a-uno </w:t>
      </w:r>
      <w:r>
        <w:rPr>
          <w:rFonts w:ascii="Arial" w:eastAsia="Arial" w:hAnsi="Arial" w:cs="Arial"/>
        </w:rPr>
        <w:t>entre las acciones del dictador y los resultados para ambas partes de la interacción. Bajo esas</w:t>
      </w:r>
      <w:r>
        <w:rPr>
          <w:rFonts w:ascii="Arial" w:eastAsia="Arial" w:hAnsi="Arial" w:cs="Arial"/>
          <w:i/>
          <w:iCs/>
        </w:rPr>
        <w:t xml:space="preserve"> </w:t>
      </w:r>
      <w:r>
        <w:rPr>
          <w:rFonts w:ascii="Arial" w:eastAsia="Arial" w:hAnsi="Arial" w:cs="Arial"/>
        </w:rPr>
        <w:t xml:space="preserve">situaciones, es posible que se forcé a las personas a tener comportamiento de justicia/equidad (Dana et al., </w:t>
      </w:r>
      <w:hyperlink w:anchor="page14">
        <w:r>
          <w:rPr>
            <w:rFonts w:ascii="Arial" w:eastAsia="Arial" w:hAnsi="Arial" w:cs="Arial"/>
          </w:rPr>
          <w:t>2007)</w:t>
        </w:r>
      </w:hyperlink>
      <w:r>
        <w:rPr>
          <w:rFonts w:ascii="Arial" w:eastAsia="Arial" w:hAnsi="Arial" w:cs="Arial"/>
        </w:rPr>
        <w:t>.</w:t>
      </w:r>
    </w:p>
    <w:p w14:paraId="6B41203E" w14:textId="77777777" w:rsidR="0092391D" w:rsidRDefault="0092391D">
      <w:pPr>
        <w:spacing w:line="5" w:lineRule="exact"/>
        <w:rPr>
          <w:sz w:val="20"/>
          <w:szCs w:val="20"/>
        </w:rPr>
      </w:pPr>
    </w:p>
    <w:p w14:paraId="3C7EEC73" w14:textId="77777777" w:rsidR="0092391D" w:rsidRDefault="00057791">
      <w:pPr>
        <w:spacing w:line="251" w:lineRule="auto"/>
        <w:ind w:left="6" w:firstLine="339"/>
        <w:jc w:val="both"/>
        <w:rPr>
          <w:rFonts w:ascii="Arial" w:eastAsia="Arial" w:hAnsi="Arial" w:cs="Arial"/>
        </w:rPr>
      </w:pPr>
      <w:r>
        <w:rPr>
          <w:rFonts w:ascii="Arial" w:eastAsia="Arial" w:hAnsi="Arial" w:cs="Arial"/>
        </w:rPr>
        <w:t xml:space="preserve">No obstante, como lo mostraron los ejemplo del punto 3, es posible que hayan situaciones, como </w:t>
      </w:r>
      <w:r>
        <w:rPr>
          <w:rFonts w:ascii="Arial" w:eastAsia="Arial" w:hAnsi="Arial" w:cs="Arial"/>
        </w:rPr>
        <w:t>aquellos 3 ejemplos, en donde dicha transparencia se pierda y pueda que los agentes puedan dejar de sentirse forzados a actuar con comportamiento de justicia/equidad y por el contrario empiecen a actuar más acorde a sus propios intereses. Para comprobar lo</w:t>
      </w:r>
      <w:r>
        <w:rPr>
          <w:rFonts w:ascii="Arial" w:eastAsia="Arial" w:hAnsi="Arial" w:cs="Arial"/>
        </w:rPr>
        <w:t xml:space="preserve"> último, y ver cuál es el efecto de la transparencia entre decisión del dictador y resultado de la interacción en los comportamiento de justicia, los autores diseñan tres variaciones del juego del dictador de tal forma que cada variación se asocie y pueda </w:t>
      </w:r>
      <w:r>
        <w:rPr>
          <w:rFonts w:ascii="Arial" w:eastAsia="Arial" w:hAnsi="Arial" w:cs="Arial"/>
        </w:rPr>
        <w:t>representar cada uno de los ejemplos planteados en el punto 3 de tal forma que puedan ver el efecto que tiene la transparencia en el comportamiento de justicia y así tener una mejor compresión de este último comportamiento</w:t>
      </w:r>
      <w:hyperlink w:anchor="page8">
        <w:r>
          <w:rPr>
            <w:rFonts w:ascii="Arial" w:eastAsia="Arial" w:hAnsi="Arial" w:cs="Arial"/>
            <w:sz w:val="31"/>
            <w:szCs w:val="31"/>
            <w:vertAlign w:val="superscript"/>
          </w:rPr>
          <w:t>17</w:t>
        </w:r>
      </w:hyperlink>
      <w:r>
        <w:rPr>
          <w:rFonts w:ascii="Arial" w:eastAsia="Arial" w:hAnsi="Arial" w:cs="Arial"/>
        </w:rPr>
        <w:t>.</w:t>
      </w:r>
    </w:p>
    <w:p w14:paraId="6C41D06A" w14:textId="77777777" w:rsidR="0092391D" w:rsidRDefault="0092391D">
      <w:pPr>
        <w:spacing w:line="8" w:lineRule="exact"/>
        <w:rPr>
          <w:sz w:val="20"/>
          <w:szCs w:val="20"/>
        </w:rPr>
      </w:pPr>
    </w:p>
    <w:p w14:paraId="33E56E24" w14:textId="77777777" w:rsidR="0092391D" w:rsidRDefault="00057791">
      <w:pPr>
        <w:spacing w:line="238" w:lineRule="auto"/>
        <w:ind w:left="6" w:firstLine="339"/>
        <w:jc w:val="both"/>
        <w:rPr>
          <w:sz w:val="20"/>
          <w:szCs w:val="20"/>
        </w:rPr>
      </w:pPr>
      <w:r>
        <w:rPr>
          <w:rFonts w:ascii="Arial" w:eastAsia="Arial" w:hAnsi="Arial" w:cs="Arial"/>
        </w:rPr>
        <w:t>L</w:t>
      </w:r>
      <w:r>
        <w:rPr>
          <w:rFonts w:ascii="Arial" w:eastAsia="Arial" w:hAnsi="Arial" w:cs="Arial"/>
        </w:rPr>
        <w:t xml:space="preserve">os tres tratamientos que resultaron de modificaciones al juego del dictador estándar empleado en la línea base fueron: 1) </w:t>
      </w:r>
      <w:r>
        <w:rPr>
          <w:rFonts w:ascii="Arial" w:eastAsia="Arial" w:hAnsi="Arial" w:cs="Arial"/>
          <w:i/>
          <w:iCs/>
        </w:rPr>
        <w:t>hidden information</w:t>
      </w:r>
      <w:r>
        <w:rPr>
          <w:rFonts w:ascii="Arial" w:eastAsia="Arial" w:hAnsi="Arial" w:cs="Arial"/>
        </w:rPr>
        <w:t xml:space="preserve">, </w:t>
      </w:r>
      <w:r>
        <w:rPr>
          <w:rFonts w:ascii="Arial" w:eastAsia="Arial" w:hAnsi="Arial" w:cs="Arial"/>
          <w:i/>
          <w:iCs/>
        </w:rPr>
        <w:t>multiple dictator</w:t>
      </w:r>
      <w:r>
        <w:rPr>
          <w:rFonts w:ascii="Arial" w:eastAsia="Arial" w:hAnsi="Arial" w:cs="Arial"/>
        </w:rPr>
        <w:t xml:space="preserve"> y </w:t>
      </w:r>
      <w:r>
        <w:rPr>
          <w:rFonts w:ascii="Arial" w:eastAsia="Arial" w:hAnsi="Arial" w:cs="Arial"/>
          <w:i/>
          <w:iCs/>
        </w:rPr>
        <w:t>plausible deniability</w:t>
      </w:r>
      <w:r>
        <w:rPr>
          <w:rFonts w:ascii="Arial" w:eastAsia="Arial" w:hAnsi="Arial" w:cs="Arial"/>
        </w:rPr>
        <w:t>. A continuación se da una descripción más profunda de cada uno.</w:t>
      </w:r>
    </w:p>
    <w:p w14:paraId="03BF29D5"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435146F4" wp14:editId="201BC4C7">
                <wp:simplePos x="0" y="0"/>
                <wp:positionH relativeFrom="column">
                  <wp:posOffset>0</wp:posOffset>
                </wp:positionH>
                <wp:positionV relativeFrom="paragraph">
                  <wp:posOffset>79375</wp:posOffset>
                </wp:positionV>
                <wp:extent cx="244792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8B6AC0" id="Shape 2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6.25pt" to="192.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" o:allowincell="f" filled="t" strokeweight=".14039mm">
                <v:stroke joinstyle="miter"/>
                <o:lock v:ext="edit" shapetype="f"/>
              </v:line>
            </w:pict>
          </mc:Fallback>
        </mc:AlternateContent>
      </w:r>
    </w:p>
    <w:p w14:paraId="57B4802F" w14:textId="77777777" w:rsidR="0092391D" w:rsidRDefault="0092391D">
      <w:pPr>
        <w:spacing w:line="113" w:lineRule="exact"/>
        <w:rPr>
          <w:sz w:val="20"/>
          <w:szCs w:val="20"/>
        </w:rPr>
      </w:pPr>
    </w:p>
    <w:p w14:paraId="42A66091" w14:textId="77777777" w:rsidR="0092391D" w:rsidRDefault="00057791">
      <w:pPr>
        <w:numPr>
          <w:ilvl w:val="0"/>
          <w:numId w:val="19"/>
        </w:numPr>
        <w:tabs>
          <w:tab w:val="left" w:pos="326"/>
        </w:tabs>
        <w:ind w:left="326" w:hanging="150"/>
        <w:rPr>
          <w:rFonts w:ascii="Arial" w:eastAsia="Arial" w:hAnsi="Arial" w:cs="Arial"/>
          <w:sz w:val="19"/>
          <w:szCs w:val="19"/>
          <w:vertAlign w:val="superscript"/>
        </w:rPr>
      </w:pPr>
      <w:r>
        <w:rPr>
          <w:rFonts w:ascii="Arial" w:eastAsia="Arial" w:hAnsi="Arial" w:cs="Arial"/>
          <w:sz w:val="15"/>
          <w:szCs w:val="15"/>
        </w:rPr>
        <w:t>Versi</w:t>
      </w:r>
      <w:r>
        <w:rPr>
          <w:rFonts w:ascii="Arial" w:eastAsia="Arial" w:hAnsi="Arial" w:cs="Arial"/>
          <w:sz w:val="15"/>
          <w:szCs w:val="15"/>
        </w:rPr>
        <w:t>ón binaria para el caso de este experimento</w:t>
      </w:r>
    </w:p>
    <w:p w14:paraId="03D37E2F" w14:textId="77777777" w:rsidR="0092391D" w:rsidRDefault="0092391D">
      <w:pPr>
        <w:spacing w:line="64" w:lineRule="exact"/>
        <w:rPr>
          <w:rFonts w:ascii="Arial" w:eastAsia="Arial" w:hAnsi="Arial" w:cs="Arial"/>
          <w:sz w:val="19"/>
          <w:szCs w:val="19"/>
          <w:vertAlign w:val="superscript"/>
        </w:rPr>
      </w:pPr>
    </w:p>
    <w:p w14:paraId="639C8CF1" w14:textId="77777777" w:rsidR="0092391D" w:rsidRDefault="00057791">
      <w:pPr>
        <w:numPr>
          <w:ilvl w:val="0"/>
          <w:numId w:val="19"/>
        </w:numPr>
        <w:tabs>
          <w:tab w:val="left" w:pos="326"/>
        </w:tabs>
        <w:spacing w:line="208" w:lineRule="auto"/>
        <w:ind w:left="326" w:hanging="150"/>
        <w:rPr>
          <w:rFonts w:ascii="Arial" w:eastAsia="Arial" w:hAnsi="Arial" w:cs="Arial"/>
          <w:sz w:val="19"/>
          <w:szCs w:val="19"/>
          <w:vertAlign w:val="superscript"/>
        </w:rPr>
      </w:pPr>
      <w:r>
        <w:rPr>
          <w:rFonts w:ascii="Arial" w:eastAsia="Arial" w:hAnsi="Arial" w:cs="Arial"/>
          <w:sz w:val="15"/>
          <w:szCs w:val="15"/>
        </w:rPr>
        <w:t>Es importante resaltar, que cada una de los tratamientos son variaciones de un juego del dictador binario</w:t>
      </w:r>
    </w:p>
    <w:p w14:paraId="07D7D86A" w14:textId="77777777" w:rsidR="0092391D" w:rsidRDefault="0092391D">
      <w:pPr>
        <w:sectPr w:rsidR="0092391D">
          <w:pgSz w:w="11900" w:h="16838"/>
          <w:pgMar w:top="341" w:right="1126" w:bottom="0" w:left="1134" w:header="0" w:footer="0" w:gutter="0"/>
          <w:cols w:space="720" w:equalWidth="0">
            <w:col w:w="9646"/>
          </w:cols>
        </w:sectPr>
      </w:pPr>
    </w:p>
    <w:p w14:paraId="7E960C55" w14:textId="77777777" w:rsidR="0092391D" w:rsidRDefault="0092391D">
      <w:pPr>
        <w:spacing w:line="200" w:lineRule="exact"/>
        <w:rPr>
          <w:sz w:val="20"/>
          <w:szCs w:val="20"/>
        </w:rPr>
      </w:pPr>
    </w:p>
    <w:p w14:paraId="5D641110" w14:textId="77777777" w:rsidR="0092391D" w:rsidRDefault="0092391D">
      <w:pPr>
        <w:spacing w:line="200" w:lineRule="exact"/>
        <w:rPr>
          <w:sz w:val="20"/>
          <w:szCs w:val="20"/>
        </w:rPr>
      </w:pPr>
    </w:p>
    <w:p w14:paraId="62EF7A23" w14:textId="77777777" w:rsidR="0092391D" w:rsidRDefault="0092391D">
      <w:pPr>
        <w:spacing w:line="200" w:lineRule="exact"/>
        <w:rPr>
          <w:sz w:val="20"/>
          <w:szCs w:val="20"/>
        </w:rPr>
      </w:pPr>
    </w:p>
    <w:p w14:paraId="182D7D10" w14:textId="77777777" w:rsidR="0092391D" w:rsidRDefault="0092391D">
      <w:pPr>
        <w:spacing w:line="257" w:lineRule="exact"/>
        <w:rPr>
          <w:sz w:val="20"/>
          <w:szCs w:val="20"/>
        </w:rPr>
      </w:pPr>
    </w:p>
    <w:p w14:paraId="24239B51" w14:textId="77777777" w:rsidR="0092391D" w:rsidRDefault="00057791">
      <w:pPr>
        <w:ind w:right="14"/>
        <w:jc w:val="center"/>
        <w:rPr>
          <w:sz w:val="20"/>
          <w:szCs w:val="20"/>
        </w:rPr>
      </w:pPr>
      <w:r>
        <w:rPr>
          <w:rFonts w:ascii="Arial" w:eastAsia="Arial" w:hAnsi="Arial" w:cs="Arial"/>
          <w:sz w:val="17"/>
          <w:szCs w:val="17"/>
        </w:rPr>
        <w:t>6</w:t>
      </w:r>
    </w:p>
    <w:p w14:paraId="050A375D" w14:textId="77777777" w:rsidR="0092391D" w:rsidRDefault="0092391D">
      <w:pPr>
        <w:sectPr w:rsidR="0092391D">
          <w:type w:val="continuous"/>
          <w:pgSz w:w="11900" w:h="16838"/>
          <w:pgMar w:top="341" w:right="1126" w:bottom="0" w:left="1134" w:header="0" w:footer="0" w:gutter="0"/>
          <w:cols w:space="720" w:equalWidth="0">
            <w:col w:w="9646"/>
          </w:cols>
        </w:sectPr>
      </w:pPr>
    </w:p>
    <w:p w14:paraId="73FAA274" w14:textId="77777777" w:rsidR="0092391D" w:rsidRDefault="00057791">
      <w:pPr>
        <w:tabs>
          <w:tab w:val="left" w:pos="6300"/>
        </w:tabs>
        <w:rPr>
          <w:sz w:val="20"/>
          <w:szCs w:val="20"/>
        </w:rPr>
      </w:pPr>
      <w:bookmarkStart w:id="19" w:name="page9"/>
      <w:bookmarkEnd w:id="19"/>
      <w:r>
        <w:rPr>
          <w:rFonts w:ascii="Arial" w:eastAsia="Arial" w:hAnsi="Arial" w:cs="Arial"/>
        </w:rPr>
        <w:lastRenderedPageBreak/>
        <w:t xml:space="preserve">Economía experimental y del comportamiento - Referee </w:t>
      </w:r>
      <w:r>
        <w:rPr>
          <w:rFonts w:ascii="Arial" w:eastAsia="Arial" w:hAnsi="Arial" w:cs="Arial"/>
        </w:rPr>
        <w:t>Report</w:t>
      </w:r>
      <w:r>
        <w:rPr>
          <w:sz w:val="20"/>
          <w:szCs w:val="20"/>
        </w:rPr>
        <w:tab/>
      </w:r>
      <w:r>
        <w:rPr>
          <w:rFonts w:ascii="Arial" w:eastAsia="Arial" w:hAnsi="Arial" w:cs="Arial"/>
          <w:sz w:val="21"/>
          <w:szCs w:val="21"/>
        </w:rPr>
        <w:t>Universidad Nacional de Colombia</w:t>
      </w:r>
    </w:p>
    <w:p w14:paraId="71373AC4"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6458BA5E" wp14:editId="3AF28B34">
                <wp:simplePos x="0" y="0"/>
                <wp:positionH relativeFrom="column">
                  <wp:posOffset>-3810</wp:posOffset>
                </wp:positionH>
                <wp:positionV relativeFrom="paragraph">
                  <wp:posOffset>48260</wp:posOffset>
                </wp:positionV>
                <wp:extent cx="611949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0BE7233" id="Shape 2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3pt,3.8pt" to="481.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" o:allowincell="f" filled="t" strokeweight=".14039mm">
                <v:stroke joinstyle="miter"/>
                <o:lock v:ext="edit" shapetype="f"/>
              </v:line>
            </w:pict>
          </mc:Fallback>
        </mc:AlternateContent>
      </w:r>
    </w:p>
    <w:p w14:paraId="6ED67081" w14:textId="77777777" w:rsidR="0092391D" w:rsidRDefault="0092391D">
      <w:pPr>
        <w:spacing w:line="200" w:lineRule="exact"/>
        <w:rPr>
          <w:sz w:val="20"/>
          <w:szCs w:val="20"/>
        </w:rPr>
      </w:pPr>
    </w:p>
    <w:p w14:paraId="33A6F615" w14:textId="77777777" w:rsidR="0092391D" w:rsidRDefault="0092391D">
      <w:pPr>
        <w:spacing w:line="298" w:lineRule="exact"/>
        <w:rPr>
          <w:sz w:val="20"/>
          <w:szCs w:val="20"/>
        </w:rPr>
      </w:pPr>
    </w:p>
    <w:p w14:paraId="273B48CA" w14:textId="77777777" w:rsidR="0092391D" w:rsidRDefault="00057791">
      <w:pPr>
        <w:tabs>
          <w:tab w:val="left" w:pos="660"/>
        </w:tabs>
        <w:rPr>
          <w:sz w:val="20"/>
          <w:szCs w:val="20"/>
        </w:rPr>
      </w:pPr>
      <w:r>
        <w:rPr>
          <w:rFonts w:ascii="Arial" w:eastAsia="Arial" w:hAnsi="Arial" w:cs="Arial"/>
          <w:b/>
          <w:bCs/>
          <w:sz w:val="24"/>
          <w:szCs w:val="24"/>
        </w:rPr>
        <w:t>5.1.</w:t>
      </w:r>
      <w:r>
        <w:rPr>
          <w:rFonts w:ascii="Arial" w:eastAsia="Arial" w:hAnsi="Arial" w:cs="Arial"/>
          <w:b/>
          <w:bCs/>
          <w:sz w:val="24"/>
          <w:szCs w:val="24"/>
        </w:rPr>
        <w:tab/>
        <w:t>Hidden information treatment</w:t>
      </w:r>
    </w:p>
    <w:p w14:paraId="286439F6" w14:textId="77777777" w:rsidR="0092391D" w:rsidRDefault="0092391D">
      <w:pPr>
        <w:spacing w:line="163" w:lineRule="exact"/>
        <w:rPr>
          <w:sz w:val="20"/>
          <w:szCs w:val="20"/>
        </w:rPr>
      </w:pPr>
    </w:p>
    <w:p w14:paraId="28105E45" w14:textId="77777777" w:rsidR="0092391D" w:rsidRDefault="00057791">
      <w:pPr>
        <w:spacing w:line="265" w:lineRule="auto"/>
        <w:ind w:firstLine="339"/>
        <w:jc w:val="both"/>
        <w:rPr>
          <w:rFonts w:ascii="Arial" w:eastAsia="Arial" w:hAnsi="Arial" w:cs="Arial"/>
          <w:sz w:val="21"/>
          <w:szCs w:val="21"/>
        </w:rPr>
      </w:pPr>
      <w:r>
        <w:rPr>
          <w:rFonts w:ascii="Arial" w:eastAsia="Arial" w:hAnsi="Arial" w:cs="Arial"/>
          <w:sz w:val="21"/>
          <w:szCs w:val="21"/>
        </w:rPr>
        <w:t xml:space="preserve">En este tratamiento, la idea es que el </w:t>
      </w:r>
      <w:r>
        <w:rPr>
          <w:rFonts w:ascii="Arial" w:eastAsia="Arial" w:hAnsi="Arial" w:cs="Arial"/>
          <w:i/>
          <w:iCs/>
          <w:sz w:val="21"/>
          <w:szCs w:val="21"/>
        </w:rPr>
        <w:t>dictador</w:t>
      </w:r>
      <w:r>
        <w:rPr>
          <w:rFonts w:ascii="Arial" w:eastAsia="Arial" w:hAnsi="Arial" w:cs="Arial"/>
          <w:sz w:val="21"/>
          <w:szCs w:val="21"/>
        </w:rPr>
        <w:t xml:space="preserve"> permanezca ignorante sobre las consecuencias precisas sobre los destinatarios. Por tanto, los pagos para el dictador son conocidos y son los mismos que en la línea base pero los pagos a los destinatarios son desconocidos por el dictador. Lo interesante de</w:t>
      </w:r>
      <w:r>
        <w:rPr>
          <w:rFonts w:ascii="Arial" w:eastAsia="Arial" w:hAnsi="Arial" w:cs="Arial"/>
          <w:sz w:val="21"/>
          <w:szCs w:val="21"/>
        </w:rPr>
        <w:t xml:space="preserve">l diseño, es que los pagos al destinatario están aleatorizados y pueden ser los mismos pagos que en el experimento de línea base o pueden estar </w:t>
      </w:r>
      <w:r>
        <w:rPr>
          <w:rFonts w:ascii="Arial" w:eastAsia="Arial" w:hAnsi="Arial" w:cs="Arial"/>
          <w:i/>
          <w:iCs/>
          <w:sz w:val="21"/>
          <w:szCs w:val="21"/>
        </w:rPr>
        <w:t>invertidos</w:t>
      </w:r>
      <w:hyperlink w:anchor="page9">
        <w:r>
          <w:rPr>
            <w:rFonts w:ascii="Arial" w:eastAsia="Arial" w:hAnsi="Arial" w:cs="Arial"/>
            <w:sz w:val="30"/>
            <w:szCs w:val="30"/>
            <w:vertAlign w:val="superscript"/>
          </w:rPr>
          <w:t>18</w:t>
        </w:r>
        <w:r>
          <w:rPr>
            <w:rFonts w:ascii="Arial" w:eastAsia="Arial" w:hAnsi="Arial" w:cs="Arial"/>
            <w:sz w:val="21"/>
            <w:szCs w:val="21"/>
          </w:rPr>
          <w:t xml:space="preserve"> </w:t>
        </w:r>
      </w:hyperlink>
      <w:r>
        <w:rPr>
          <w:rFonts w:ascii="Arial" w:eastAsia="Arial" w:hAnsi="Arial" w:cs="Arial"/>
          <w:sz w:val="21"/>
          <w:szCs w:val="21"/>
        </w:rPr>
        <w:t xml:space="preserve">(Dana et al., </w:t>
      </w:r>
      <w:hyperlink w:anchor="page14">
        <w:r>
          <w:rPr>
            <w:rFonts w:ascii="Arial" w:eastAsia="Arial" w:hAnsi="Arial" w:cs="Arial"/>
            <w:sz w:val="21"/>
            <w:szCs w:val="21"/>
          </w:rPr>
          <w:t>2007)</w:t>
        </w:r>
      </w:hyperlink>
      <w:r>
        <w:rPr>
          <w:rFonts w:ascii="Arial" w:eastAsia="Arial" w:hAnsi="Arial" w:cs="Arial"/>
          <w:sz w:val="21"/>
          <w:szCs w:val="21"/>
        </w:rPr>
        <w:t>.</w:t>
      </w:r>
    </w:p>
    <w:p w14:paraId="16FD56FC" w14:textId="77777777" w:rsidR="0092391D" w:rsidRDefault="0092391D">
      <w:pPr>
        <w:spacing w:line="1" w:lineRule="exact"/>
        <w:rPr>
          <w:sz w:val="20"/>
          <w:szCs w:val="20"/>
        </w:rPr>
      </w:pPr>
    </w:p>
    <w:p w14:paraId="0FFEB3D4" w14:textId="0D123D64" w:rsidR="0092391D" w:rsidRDefault="00057791">
      <w:pPr>
        <w:spacing w:line="257" w:lineRule="auto"/>
        <w:ind w:firstLine="339"/>
        <w:jc w:val="both"/>
        <w:rPr>
          <w:sz w:val="20"/>
          <w:szCs w:val="20"/>
        </w:rPr>
      </w:pPr>
      <w:r>
        <w:rPr>
          <w:rFonts w:ascii="Arial" w:eastAsia="Arial" w:hAnsi="Arial" w:cs="Arial"/>
          <w:sz w:val="21"/>
          <w:szCs w:val="21"/>
        </w:rPr>
        <w:t>Dentro del diseño, s</w:t>
      </w:r>
      <w:r>
        <w:rPr>
          <w:rFonts w:ascii="Arial" w:eastAsia="Arial" w:hAnsi="Arial" w:cs="Arial"/>
          <w:sz w:val="21"/>
          <w:szCs w:val="21"/>
        </w:rPr>
        <w:t xml:space="preserve">e les aviso a los participantes que los verdaderos pagos no serían revelados públicamente, pero que el dictador tendría la opción de revelar los pagos del destinatario con un click si </w:t>
      </w:r>
      <w:proofErr w:type="gramStart"/>
      <w:r>
        <w:rPr>
          <w:rFonts w:ascii="Arial" w:eastAsia="Arial" w:hAnsi="Arial" w:cs="Arial"/>
          <w:sz w:val="21"/>
          <w:szCs w:val="21"/>
        </w:rPr>
        <w:t>optaría</w:t>
      </w:r>
      <w:proofErr w:type="gramEnd"/>
      <w:r>
        <w:rPr>
          <w:rFonts w:ascii="Arial" w:eastAsia="Arial" w:hAnsi="Arial" w:cs="Arial"/>
          <w:sz w:val="21"/>
          <w:szCs w:val="21"/>
        </w:rPr>
        <w:t xml:space="preserve"> por hacer eso</w:t>
      </w:r>
      <w:ins w:id="20" w:author="Francesco Bogliacino" w:date="2021-05-27T20:17:00Z">
        <w:r w:rsidR="00FA479A">
          <w:rPr>
            <w:rFonts w:ascii="Arial" w:eastAsia="Arial" w:hAnsi="Arial" w:cs="Arial"/>
            <w:sz w:val="21"/>
            <w:szCs w:val="21"/>
          </w:rPr>
          <w:t xml:space="preserve"> y sin costo</w:t>
        </w:r>
      </w:ins>
      <w:r>
        <w:rPr>
          <w:rFonts w:ascii="Arial" w:eastAsia="Arial" w:hAnsi="Arial" w:cs="Arial"/>
          <w:sz w:val="21"/>
          <w:szCs w:val="21"/>
        </w:rPr>
        <w:t xml:space="preserve">. La decisión del dictador de revelar o no revelar </w:t>
      </w:r>
      <w:r>
        <w:rPr>
          <w:rFonts w:ascii="Arial" w:eastAsia="Arial" w:hAnsi="Arial" w:cs="Arial"/>
          <w:sz w:val="21"/>
          <w:szCs w:val="21"/>
        </w:rPr>
        <w:t>se mantendría privada del jugador destinatario. El jugador desetinatario se le dió la tarea de hace una elección hipótetica de los pagos (usando la matriz basada en los pagos del exprimento de línea base).</w:t>
      </w:r>
    </w:p>
    <w:p w14:paraId="39457AEC" w14:textId="77777777" w:rsidR="0092391D" w:rsidRDefault="0092391D">
      <w:pPr>
        <w:spacing w:line="3" w:lineRule="exact"/>
        <w:rPr>
          <w:sz w:val="20"/>
          <w:szCs w:val="20"/>
        </w:rPr>
      </w:pPr>
    </w:p>
    <w:p w14:paraId="39897E56" w14:textId="77777777" w:rsidR="0092391D" w:rsidRDefault="00057791">
      <w:pPr>
        <w:spacing w:line="272" w:lineRule="auto"/>
        <w:ind w:firstLine="339"/>
        <w:jc w:val="both"/>
        <w:rPr>
          <w:rFonts w:ascii="Arial" w:eastAsia="Arial" w:hAnsi="Arial" w:cs="Arial"/>
          <w:sz w:val="21"/>
          <w:szCs w:val="21"/>
        </w:rPr>
      </w:pPr>
      <w:r>
        <w:rPr>
          <w:rFonts w:ascii="Arial" w:eastAsia="Arial" w:hAnsi="Arial" w:cs="Arial"/>
          <w:sz w:val="21"/>
          <w:szCs w:val="21"/>
        </w:rPr>
        <w:t xml:space="preserve">Ahora bien, este tratamiento tiene la ventaja de </w:t>
      </w:r>
      <w:r>
        <w:rPr>
          <w:rFonts w:ascii="Arial" w:eastAsia="Arial" w:hAnsi="Arial" w:cs="Arial"/>
          <w:sz w:val="21"/>
          <w:szCs w:val="21"/>
        </w:rPr>
        <w:t>que permite ver si un dictador preferiría no conocer las consecuencias de sus acciones, en lo posible, para no sentirse obligado/forzado a dar. Es decir, este primer tratamiento funciona como un experimento que busca testar el primer ejemplo de los tres me</w:t>
      </w:r>
      <w:r>
        <w:rPr>
          <w:rFonts w:ascii="Arial" w:eastAsia="Arial" w:hAnsi="Arial" w:cs="Arial"/>
          <w:sz w:val="21"/>
          <w:szCs w:val="21"/>
        </w:rPr>
        <w:t>ncionados en el punto 3. Esto es así, dado que si fuera cierto que entregar en el juego del dictador de la línea base reflejará preferencias por una distribución equitativa, entonces la proporción de dictadores que darían en la línea base debería ser igual</w:t>
      </w:r>
      <w:r>
        <w:rPr>
          <w:rFonts w:ascii="Arial" w:eastAsia="Arial" w:hAnsi="Arial" w:cs="Arial"/>
          <w:sz w:val="21"/>
          <w:szCs w:val="21"/>
        </w:rPr>
        <w:t xml:space="preserve"> a la proporción de dictadores que revela sus pagos verdaderos y escoge la acción más equitativa en el </w:t>
      </w:r>
      <w:r>
        <w:rPr>
          <w:rFonts w:ascii="Arial" w:eastAsia="Arial" w:hAnsi="Arial" w:cs="Arial"/>
          <w:i/>
          <w:iCs/>
          <w:sz w:val="21"/>
          <w:szCs w:val="21"/>
        </w:rPr>
        <w:t>hidden information treatment</w:t>
      </w:r>
      <w:r>
        <w:rPr>
          <w:rFonts w:ascii="Arial" w:eastAsia="Arial" w:hAnsi="Arial" w:cs="Arial"/>
          <w:sz w:val="21"/>
          <w:szCs w:val="21"/>
        </w:rPr>
        <w:t>. No obstante, si los dictadores buscaran una escusa para no sentirse obligados a dar, entonces espeariamos que escogieran pe</w:t>
      </w:r>
      <w:r>
        <w:rPr>
          <w:rFonts w:ascii="Arial" w:eastAsia="Arial" w:hAnsi="Arial" w:cs="Arial"/>
          <w:sz w:val="21"/>
          <w:szCs w:val="21"/>
        </w:rPr>
        <w:t xml:space="preserve">rmanecer no informados y escoger la opción de mayor pago, es decir la opción A, permaneciendo ignorantes sobre los posibles pagos del jugador destinatario (Dana et al., </w:t>
      </w:r>
      <w:hyperlink w:anchor="page14">
        <w:r>
          <w:rPr>
            <w:rFonts w:ascii="Arial" w:eastAsia="Arial" w:hAnsi="Arial" w:cs="Arial"/>
            <w:sz w:val="21"/>
            <w:szCs w:val="21"/>
          </w:rPr>
          <w:t>2007)</w:t>
        </w:r>
      </w:hyperlink>
      <w:r>
        <w:rPr>
          <w:rFonts w:ascii="Arial" w:eastAsia="Arial" w:hAnsi="Arial" w:cs="Arial"/>
          <w:sz w:val="21"/>
          <w:szCs w:val="21"/>
        </w:rPr>
        <w:t>.</w:t>
      </w:r>
    </w:p>
    <w:p w14:paraId="6AC07179" w14:textId="77777777" w:rsidR="0092391D" w:rsidRDefault="0092391D">
      <w:pPr>
        <w:spacing w:line="222" w:lineRule="exact"/>
        <w:rPr>
          <w:sz w:val="20"/>
          <w:szCs w:val="20"/>
        </w:rPr>
      </w:pPr>
    </w:p>
    <w:p w14:paraId="73CE0CB1" w14:textId="77777777" w:rsidR="0092391D" w:rsidRDefault="00057791">
      <w:pPr>
        <w:tabs>
          <w:tab w:val="left" w:pos="660"/>
        </w:tabs>
        <w:rPr>
          <w:sz w:val="20"/>
          <w:szCs w:val="20"/>
        </w:rPr>
      </w:pPr>
      <w:r>
        <w:rPr>
          <w:rFonts w:ascii="Arial" w:eastAsia="Arial" w:hAnsi="Arial" w:cs="Arial"/>
          <w:b/>
          <w:bCs/>
          <w:sz w:val="24"/>
          <w:szCs w:val="24"/>
        </w:rPr>
        <w:t>5.2.</w:t>
      </w:r>
      <w:r>
        <w:rPr>
          <w:rFonts w:ascii="Arial" w:eastAsia="Arial" w:hAnsi="Arial" w:cs="Arial"/>
          <w:b/>
          <w:bCs/>
          <w:sz w:val="24"/>
          <w:szCs w:val="24"/>
        </w:rPr>
        <w:tab/>
        <w:t>Multiple dictator treatment</w:t>
      </w:r>
    </w:p>
    <w:p w14:paraId="42C9C50E" w14:textId="77777777" w:rsidR="0092391D" w:rsidRDefault="0092391D">
      <w:pPr>
        <w:spacing w:line="163" w:lineRule="exact"/>
        <w:rPr>
          <w:sz w:val="20"/>
          <w:szCs w:val="20"/>
        </w:rPr>
      </w:pPr>
    </w:p>
    <w:p w14:paraId="51999382" w14:textId="77777777" w:rsidR="0092391D" w:rsidRDefault="00057791">
      <w:pPr>
        <w:spacing w:line="273" w:lineRule="auto"/>
        <w:ind w:firstLine="339"/>
        <w:jc w:val="both"/>
        <w:rPr>
          <w:rFonts w:ascii="Arial" w:eastAsia="Arial" w:hAnsi="Arial" w:cs="Arial"/>
          <w:sz w:val="21"/>
          <w:szCs w:val="21"/>
        </w:rPr>
      </w:pPr>
      <w:r>
        <w:rPr>
          <w:rFonts w:ascii="Arial" w:eastAsia="Arial" w:hAnsi="Arial" w:cs="Arial"/>
          <w:sz w:val="21"/>
          <w:szCs w:val="21"/>
        </w:rPr>
        <w:t>En este tratamie</w:t>
      </w:r>
      <w:r>
        <w:rPr>
          <w:rFonts w:ascii="Arial" w:eastAsia="Arial" w:hAnsi="Arial" w:cs="Arial"/>
          <w:sz w:val="21"/>
          <w:szCs w:val="21"/>
        </w:rPr>
        <w:t>nto, se agrega un segundo dictador como modificación al juego del dictador del juego base, así eliminando la responsabilidad a un dictador individual de ser el único responsable del resultado injusto/inequitativo. No obstante, cualquier de los dos dictador</w:t>
      </w:r>
      <w:r>
        <w:rPr>
          <w:rFonts w:ascii="Arial" w:eastAsia="Arial" w:hAnsi="Arial" w:cs="Arial"/>
          <w:sz w:val="21"/>
          <w:szCs w:val="21"/>
        </w:rPr>
        <w:t>es podría implementar independientemente el resultado justo/equitativo. A todos los jugadores se les informó, que el pago dependería de las decisiones conjuntas de los jugadores X y Y que resultaron ser los dictadores. Mientras los jugadores X y Y hacían s</w:t>
      </w:r>
      <w:r>
        <w:rPr>
          <w:rFonts w:ascii="Arial" w:eastAsia="Arial" w:hAnsi="Arial" w:cs="Arial"/>
          <w:sz w:val="21"/>
          <w:szCs w:val="21"/>
        </w:rPr>
        <w:t xml:space="preserve">us elecciones, a los jugadores Z, jugador destintario sin posibilidad de elegir, se le asignaba la tarea de indicar cuál era la opción que pensaba había sido seleccionado la mayoría de veces por la mayoría de jugadores (Dana et al., </w:t>
      </w:r>
      <w:hyperlink w:anchor="page14">
        <w:r>
          <w:rPr>
            <w:rFonts w:ascii="Arial" w:eastAsia="Arial" w:hAnsi="Arial" w:cs="Arial"/>
            <w:sz w:val="21"/>
            <w:szCs w:val="21"/>
          </w:rPr>
          <w:t>2007)</w:t>
        </w:r>
      </w:hyperlink>
      <w:r>
        <w:rPr>
          <w:rFonts w:ascii="Arial" w:eastAsia="Arial" w:hAnsi="Arial" w:cs="Arial"/>
          <w:sz w:val="21"/>
          <w:szCs w:val="21"/>
        </w:rPr>
        <w:t>.</w:t>
      </w:r>
    </w:p>
    <w:p w14:paraId="0BBCD1E0" w14:textId="77777777" w:rsidR="0092391D" w:rsidRDefault="0092391D">
      <w:pPr>
        <w:spacing w:line="6" w:lineRule="exact"/>
        <w:rPr>
          <w:sz w:val="20"/>
          <w:szCs w:val="20"/>
        </w:rPr>
      </w:pPr>
    </w:p>
    <w:p w14:paraId="65CC2436" w14:textId="77777777" w:rsidR="0092391D" w:rsidRDefault="00057791">
      <w:pPr>
        <w:spacing w:line="271" w:lineRule="auto"/>
        <w:ind w:firstLine="339"/>
        <w:jc w:val="both"/>
        <w:rPr>
          <w:rFonts w:ascii="Arial" w:eastAsia="Arial" w:hAnsi="Arial" w:cs="Arial"/>
          <w:sz w:val="21"/>
          <w:szCs w:val="21"/>
        </w:rPr>
      </w:pPr>
      <w:r>
        <w:rPr>
          <w:rFonts w:ascii="Arial" w:eastAsia="Arial" w:hAnsi="Arial" w:cs="Arial"/>
          <w:sz w:val="21"/>
          <w:szCs w:val="21"/>
        </w:rPr>
        <w:t>Este tratamiento tiene la ventaja de que permite ver si las personas podrían no sentirse obligados a donar en presencia de otros dictadores que potencialmente podrían donar a cualquier destinatario. Es decir, este segundo tratamiento funciona</w:t>
      </w:r>
      <w:r>
        <w:rPr>
          <w:rFonts w:ascii="Arial" w:eastAsia="Arial" w:hAnsi="Arial" w:cs="Arial"/>
          <w:sz w:val="21"/>
          <w:szCs w:val="21"/>
        </w:rPr>
        <w:t xml:space="preserve"> como un experimento que busca testar el segundo ejemplo de los tres mencionados en el punto 3. Ello se debe a que, dado que ambos dictadores tiene que escoger la opción A, la opción inequitativa, para obtener resultados injustos/inequitativos en el juego,</w:t>
      </w:r>
      <w:r>
        <w:rPr>
          <w:rFonts w:ascii="Arial" w:eastAsia="Arial" w:hAnsi="Arial" w:cs="Arial"/>
          <w:sz w:val="21"/>
          <w:szCs w:val="21"/>
        </w:rPr>
        <w:t xml:space="preserve"> la adición de un segundo dictador no hace nada para impedir a los sujetos asegurar un resultado justo/equitativo si así lo prefirieran por el hecho de que si alguno de los dos dictadores escogiera B, entonces podrían imponer el resultado equitativo/justo.</w:t>
      </w:r>
      <w:r>
        <w:rPr>
          <w:rFonts w:ascii="Arial" w:eastAsia="Arial" w:hAnsi="Arial" w:cs="Arial"/>
          <w:sz w:val="21"/>
          <w:szCs w:val="21"/>
        </w:rPr>
        <w:t xml:space="preserve"> De lo anterior, se infiere que si las </w:t>
      </w:r>
      <w:r>
        <w:rPr>
          <w:rFonts w:ascii="Arial" w:eastAsia="Arial" w:hAnsi="Arial" w:cs="Arial"/>
          <w:i/>
          <w:iCs/>
          <w:sz w:val="21"/>
          <w:szCs w:val="21"/>
        </w:rPr>
        <w:t>teorías</w:t>
      </w:r>
      <w:r>
        <w:rPr>
          <w:rFonts w:ascii="Arial" w:eastAsia="Arial" w:hAnsi="Arial" w:cs="Arial"/>
          <w:sz w:val="21"/>
          <w:szCs w:val="21"/>
        </w:rPr>
        <w:t xml:space="preserve"> </w:t>
      </w:r>
      <w:r>
        <w:rPr>
          <w:rFonts w:ascii="Arial" w:eastAsia="Arial" w:hAnsi="Arial" w:cs="Arial"/>
          <w:i/>
          <w:iCs/>
          <w:sz w:val="21"/>
          <w:szCs w:val="21"/>
        </w:rPr>
        <w:t xml:space="preserve">de preferncias sociales </w:t>
      </w:r>
      <w:r>
        <w:rPr>
          <w:rFonts w:ascii="Arial" w:eastAsia="Arial" w:hAnsi="Arial" w:cs="Arial"/>
          <w:sz w:val="21"/>
          <w:szCs w:val="21"/>
        </w:rPr>
        <w:t>fueran correctas, entonces se esperaría la misma proporción de elecciones B</w:t>
      </w:r>
      <w:r>
        <w:rPr>
          <w:rFonts w:ascii="Arial" w:eastAsia="Arial" w:hAnsi="Arial" w:cs="Arial"/>
          <w:i/>
          <w:iCs/>
          <w:sz w:val="21"/>
          <w:szCs w:val="21"/>
        </w:rPr>
        <w:t xml:space="preserve"> </w:t>
      </w:r>
      <w:r>
        <w:rPr>
          <w:rFonts w:ascii="Arial" w:eastAsia="Arial" w:hAnsi="Arial" w:cs="Arial"/>
          <w:sz w:val="21"/>
          <w:szCs w:val="21"/>
        </w:rPr>
        <w:t>en este tratamiento que en el tratamiento base. Lo interesante de este tratamiento, es que se rompe la transp</w:t>
      </w:r>
      <w:r>
        <w:rPr>
          <w:rFonts w:ascii="Arial" w:eastAsia="Arial" w:hAnsi="Arial" w:cs="Arial"/>
          <w:sz w:val="21"/>
          <w:szCs w:val="21"/>
        </w:rPr>
        <w:t xml:space="preserve">arencia, la acción auto-interesada de escoger A ya no garantiza el resultado injusto para el jugador pasivo. Así, al escoger A, un jugador estratégico puede permitirse la opción auto-interesada de que ocurra, sin haberla implementado directamente (Dana et </w:t>
      </w:r>
      <w:r>
        <w:rPr>
          <w:rFonts w:ascii="Arial" w:eastAsia="Arial" w:hAnsi="Arial" w:cs="Arial"/>
          <w:sz w:val="21"/>
          <w:szCs w:val="21"/>
        </w:rPr>
        <w:t xml:space="preserve">al., </w:t>
      </w:r>
      <w:hyperlink w:anchor="page14">
        <w:r>
          <w:rPr>
            <w:rFonts w:ascii="Arial" w:eastAsia="Arial" w:hAnsi="Arial" w:cs="Arial"/>
            <w:sz w:val="21"/>
            <w:szCs w:val="21"/>
          </w:rPr>
          <w:t>2007)</w:t>
        </w:r>
      </w:hyperlink>
      <w:r>
        <w:rPr>
          <w:rFonts w:ascii="Arial" w:eastAsia="Arial" w:hAnsi="Arial" w:cs="Arial"/>
          <w:sz w:val="21"/>
          <w:szCs w:val="21"/>
        </w:rPr>
        <w:t>.</w:t>
      </w:r>
    </w:p>
    <w:p w14:paraId="63962167" w14:textId="77777777" w:rsidR="0092391D" w:rsidRDefault="0092391D">
      <w:pPr>
        <w:spacing w:line="227" w:lineRule="exact"/>
        <w:rPr>
          <w:sz w:val="20"/>
          <w:szCs w:val="20"/>
        </w:rPr>
      </w:pPr>
    </w:p>
    <w:p w14:paraId="118C5AF1" w14:textId="77777777" w:rsidR="0092391D" w:rsidRDefault="00057791">
      <w:pPr>
        <w:tabs>
          <w:tab w:val="left" w:pos="660"/>
        </w:tabs>
        <w:rPr>
          <w:sz w:val="20"/>
          <w:szCs w:val="20"/>
        </w:rPr>
      </w:pPr>
      <w:r>
        <w:rPr>
          <w:rFonts w:ascii="Arial" w:eastAsia="Arial" w:hAnsi="Arial" w:cs="Arial"/>
          <w:b/>
          <w:bCs/>
          <w:sz w:val="24"/>
          <w:szCs w:val="24"/>
        </w:rPr>
        <w:t>5.3.</w:t>
      </w:r>
      <w:r>
        <w:rPr>
          <w:rFonts w:ascii="Arial" w:eastAsia="Arial" w:hAnsi="Arial" w:cs="Arial"/>
          <w:b/>
          <w:bCs/>
          <w:sz w:val="24"/>
          <w:szCs w:val="24"/>
        </w:rPr>
        <w:tab/>
        <w:t>Plausible deniability treatment</w:t>
      </w:r>
    </w:p>
    <w:p w14:paraId="50897FF4" w14:textId="77777777" w:rsidR="0092391D" w:rsidRDefault="0092391D">
      <w:pPr>
        <w:spacing w:line="163" w:lineRule="exact"/>
        <w:rPr>
          <w:sz w:val="20"/>
          <w:szCs w:val="20"/>
        </w:rPr>
      </w:pPr>
    </w:p>
    <w:p w14:paraId="45FE9A84" w14:textId="77777777" w:rsidR="0092391D" w:rsidRDefault="00057791">
      <w:pPr>
        <w:spacing w:line="276" w:lineRule="auto"/>
        <w:ind w:firstLine="339"/>
        <w:jc w:val="both"/>
        <w:rPr>
          <w:rFonts w:ascii="Arial" w:eastAsia="Arial" w:hAnsi="Arial" w:cs="Arial"/>
          <w:sz w:val="21"/>
          <w:szCs w:val="21"/>
        </w:rPr>
      </w:pPr>
      <w:r>
        <w:rPr>
          <w:rFonts w:ascii="Arial" w:eastAsia="Arial" w:hAnsi="Arial" w:cs="Arial"/>
          <w:sz w:val="21"/>
          <w:szCs w:val="21"/>
        </w:rPr>
        <w:t xml:space="preserve">En el último tratamiento, se permite al dictador la posibilidad de perder la posibilidad de elegir, así se permite que sea plausible obtener resultados por causas </w:t>
      </w:r>
      <w:r>
        <w:rPr>
          <w:rFonts w:ascii="Arial" w:eastAsia="Arial" w:hAnsi="Arial" w:cs="Arial"/>
          <w:sz w:val="21"/>
          <w:szCs w:val="21"/>
        </w:rPr>
        <w:t>distintas a las acciones del dictador. En este tratamiento, se le agregó al tratamiento base una línea de corte/umbral</w:t>
      </w:r>
      <w:hyperlink w:anchor="page9">
        <w:r>
          <w:rPr>
            <w:rFonts w:ascii="Arial" w:eastAsia="Arial" w:hAnsi="Arial" w:cs="Arial"/>
            <w:sz w:val="30"/>
            <w:szCs w:val="30"/>
            <w:vertAlign w:val="superscript"/>
          </w:rPr>
          <w:t>19</w:t>
        </w:r>
      </w:hyperlink>
      <w:r>
        <w:rPr>
          <w:rFonts w:ascii="Arial" w:eastAsia="Arial" w:hAnsi="Arial" w:cs="Arial"/>
          <w:sz w:val="21"/>
          <w:szCs w:val="21"/>
        </w:rPr>
        <w:t>. Los sujetos, se les</w:t>
      </w:r>
    </w:p>
    <w:p w14:paraId="537AA2DA"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05D328AE" wp14:editId="10CC4613">
                <wp:simplePos x="0" y="0"/>
                <wp:positionH relativeFrom="column">
                  <wp:posOffset>-3810</wp:posOffset>
                </wp:positionH>
                <wp:positionV relativeFrom="paragraph">
                  <wp:posOffset>17145</wp:posOffset>
                </wp:positionV>
                <wp:extent cx="244729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73821E5" id="Shape 2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3pt,1.35pt" to="19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" o:allowincell="f" filled="t" strokeweight=".14039mm">
                <v:stroke joinstyle="miter"/>
                <o:lock v:ext="edit" shapetype="f"/>
              </v:line>
            </w:pict>
          </mc:Fallback>
        </mc:AlternateContent>
      </w:r>
    </w:p>
    <w:p w14:paraId="22C66A6D" w14:textId="77777777" w:rsidR="0092391D" w:rsidRDefault="0092391D">
      <w:pPr>
        <w:spacing w:line="15" w:lineRule="exact"/>
        <w:rPr>
          <w:sz w:val="20"/>
          <w:szCs w:val="20"/>
        </w:rPr>
      </w:pPr>
    </w:p>
    <w:p w14:paraId="30ED9A49" w14:textId="77777777" w:rsidR="0092391D" w:rsidRDefault="00057791">
      <w:pPr>
        <w:numPr>
          <w:ilvl w:val="0"/>
          <w:numId w:val="20"/>
        </w:numPr>
        <w:tabs>
          <w:tab w:val="left" w:pos="332"/>
        </w:tabs>
        <w:spacing w:line="266" w:lineRule="auto"/>
        <w:ind w:firstLine="170"/>
        <w:rPr>
          <w:rFonts w:ascii="Arial" w:eastAsia="Arial" w:hAnsi="Arial" w:cs="Arial"/>
          <w:sz w:val="21"/>
          <w:szCs w:val="21"/>
          <w:vertAlign w:val="superscript"/>
        </w:rPr>
      </w:pPr>
      <w:r>
        <w:rPr>
          <w:rFonts w:ascii="Arial" w:eastAsia="Arial" w:hAnsi="Arial" w:cs="Arial"/>
          <w:sz w:val="16"/>
          <w:szCs w:val="16"/>
        </w:rPr>
        <w:t xml:space="preserve">Nuevamente, al ser desconocidos dichos pagos para el </w:t>
      </w:r>
      <w:r>
        <w:rPr>
          <w:rFonts w:ascii="Arial" w:eastAsia="Arial" w:hAnsi="Arial" w:cs="Arial"/>
          <w:i/>
          <w:iCs/>
          <w:sz w:val="16"/>
          <w:szCs w:val="16"/>
        </w:rPr>
        <w:t>dictador</w:t>
      </w:r>
      <w:r>
        <w:rPr>
          <w:rFonts w:ascii="Arial" w:eastAsia="Arial" w:hAnsi="Arial" w:cs="Arial"/>
          <w:sz w:val="16"/>
          <w:szCs w:val="16"/>
        </w:rPr>
        <w:t xml:space="preserve"> este no puede saber s</w:t>
      </w:r>
      <w:r>
        <w:rPr>
          <w:rFonts w:ascii="Arial" w:eastAsia="Arial" w:hAnsi="Arial" w:cs="Arial"/>
          <w:sz w:val="16"/>
          <w:szCs w:val="16"/>
        </w:rPr>
        <w:t>i los pagos para el otro jugador son los mismos que en la línea base o si se encuentran invertidos</w:t>
      </w:r>
    </w:p>
    <w:p w14:paraId="2644AF53" w14:textId="77777777" w:rsidR="0092391D" w:rsidRDefault="0092391D">
      <w:pPr>
        <w:spacing w:line="1" w:lineRule="exact"/>
        <w:rPr>
          <w:rFonts w:ascii="Arial" w:eastAsia="Arial" w:hAnsi="Arial" w:cs="Arial"/>
          <w:sz w:val="21"/>
          <w:szCs w:val="21"/>
          <w:vertAlign w:val="superscript"/>
        </w:rPr>
      </w:pPr>
    </w:p>
    <w:p w14:paraId="3406BD99" w14:textId="77777777" w:rsidR="0092391D" w:rsidRDefault="00057791">
      <w:pPr>
        <w:numPr>
          <w:ilvl w:val="0"/>
          <w:numId w:val="20"/>
        </w:numPr>
        <w:tabs>
          <w:tab w:val="left" w:pos="320"/>
        </w:tabs>
        <w:ind w:left="320" w:hanging="150"/>
        <w:rPr>
          <w:rFonts w:ascii="Arial" w:eastAsia="Arial" w:hAnsi="Arial" w:cs="Arial"/>
          <w:sz w:val="19"/>
          <w:szCs w:val="19"/>
          <w:vertAlign w:val="superscript"/>
        </w:rPr>
      </w:pPr>
      <w:r>
        <w:rPr>
          <w:rFonts w:ascii="Arial" w:eastAsia="Arial" w:hAnsi="Arial" w:cs="Arial"/>
          <w:sz w:val="15"/>
          <w:szCs w:val="15"/>
        </w:rPr>
        <w:t>Cut-oﬀ en inglés</w:t>
      </w:r>
    </w:p>
    <w:p w14:paraId="01A46423" w14:textId="77777777" w:rsidR="0092391D" w:rsidRDefault="0092391D">
      <w:pPr>
        <w:sectPr w:rsidR="0092391D">
          <w:pgSz w:w="11900" w:h="16838"/>
          <w:pgMar w:top="341" w:right="1126" w:bottom="0" w:left="1140" w:header="0" w:footer="0" w:gutter="0"/>
          <w:cols w:space="720" w:equalWidth="0">
            <w:col w:w="9640"/>
          </w:cols>
        </w:sectPr>
      </w:pPr>
    </w:p>
    <w:p w14:paraId="1AA2461E" w14:textId="77777777" w:rsidR="0092391D" w:rsidRDefault="0092391D">
      <w:pPr>
        <w:spacing w:line="302" w:lineRule="exact"/>
        <w:rPr>
          <w:sz w:val="20"/>
          <w:szCs w:val="20"/>
        </w:rPr>
      </w:pPr>
    </w:p>
    <w:p w14:paraId="5E68B79A" w14:textId="77777777" w:rsidR="0092391D" w:rsidRDefault="00057791">
      <w:pPr>
        <w:ind w:right="20"/>
        <w:jc w:val="center"/>
        <w:rPr>
          <w:sz w:val="20"/>
          <w:szCs w:val="20"/>
        </w:rPr>
      </w:pPr>
      <w:r>
        <w:rPr>
          <w:rFonts w:ascii="Arial" w:eastAsia="Arial" w:hAnsi="Arial" w:cs="Arial"/>
          <w:sz w:val="17"/>
          <w:szCs w:val="17"/>
        </w:rPr>
        <w:t>7</w:t>
      </w:r>
    </w:p>
    <w:p w14:paraId="725877F4" w14:textId="77777777" w:rsidR="0092391D" w:rsidRDefault="0092391D">
      <w:pPr>
        <w:sectPr w:rsidR="0092391D">
          <w:type w:val="continuous"/>
          <w:pgSz w:w="11900" w:h="16838"/>
          <w:pgMar w:top="341" w:right="1126" w:bottom="0" w:left="1140" w:header="0" w:footer="0" w:gutter="0"/>
          <w:cols w:space="720" w:equalWidth="0">
            <w:col w:w="9640"/>
          </w:cols>
        </w:sectPr>
      </w:pPr>
    </w:p>
    <w:p w14:paraId="46FECE77" w14:textId="77777777" w:rsidR="0092391D" w:rsidRDefault="00057791">
      <w:pPr>
        <w:tabs>
          <w:tab w:val="left" w:pos="6306"/>
        </w:tabs>
        <w:ind w:left="6"/>
        <w:rPr>
          <w:sz w:val="20"/>
          <w:szCs w:val="20"/>
        </w:rPr>
      </w:pPr>
      <w:bookmarkStart w:id="21" w:name="page10"/>
      <w:bookmarkEnd w:id="21"/>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 xml:space="preserve">Universidad Nacional de </w:t>
      </w:r>
      <w:r>
        <w:rPr>
          <w:rFonts w:ascii="Arial" w:eastAsia="Arial" w:hAnsi="Arial" w:cs="Arial"/>
          <w:sz w:val="21"/>
          <w:szCs w:val="21"/>
        </w:rPr>
        <w:t>Colombia</w:t>
      </w:r>
    </w:p>
    <w:p w14:paraId="38438AC4"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07A8F67C" wp14:editId="7804B3A2">
                <wp:simplePos x="0" y="0"/>
                <wp:positionH relativeFrom="column">
                  <wp:posOffset>0</wp:posOffset>
                </wp:positionH>
                <wp:positionV relativeFrom="paragraph">
                  <wp:posOffset>48260</wp:posOffset>
                </wp:positionV>
                <wp:extent cx="611949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E84C21" id="Shape 29"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" o:allowincell="f" filled="t" strokeweight=".14039mm">
                <v:stroke joinstyle="miter"/>
                <o:lock v:ext="edit" shapetype="f"/>
              </v:line>
            </w:pict>
          </mc:Fallback>
        </mc:AlternateContent>
      </w:r>
    </w:p>
    <w:p w14:paraId="122F4B63" w14:textId="77777777" w:rsidR="0092391D" w:rsidRDefault="0092391D">
      <w:pPr>
        <w:spacing w:line="200" w:lineRule="exact"/>
        <w:rPr>
          <w:sz w:val="20"/>
          <w:szCs w:val="20"/>
        </w:rPr>
      </w:pPr>
    </w:p>
    <w:p w14:paraId="3B6BC1B3" w14:textId="77777777" w:rsidR="0092391D" w:rsidRDefault="0092391D">
      <w:pPr>
        <w:spacing w:line="326" w:lineRule="exact"/>
        <w:rPr>
          <w:sz w:val="20"/>
          <w:szCs w:val="20"/>
        </w:rPr>
      </w:pPr>
    </w:p>
    <w:p w14:paraId="2FF2B45D" w14:textId="77777777" w:rsidR="0092391D" w:rsidRDefault="00057791">
      <w:pPr>
        <w:spacing w:line="267" w:lineRule="auto"/>
        <w:ind w:left="6"/>
        <w:jc w:val="both"/>
        <w:rPr>
          <w:rFonts w:ascii="Arial" w:eastAsia="Arial" w:hAnsi="Arial" w:cs="Arial"/>
          <w:sz w:val="21"/>
          <w:szCs w:val="21"/>
        </w:rPr>
      </w:pPr>
      <w:r>
        <w:rPr>
          <w:rFonts w:ascii="Arial" w:eastAsia="Arial" w:hAnsi="Arial" w:cs="Arial"/>
          <w:sz w:val="21"/>
          <w:szCs w:val="21"/>
        </w:rPr>
        <w:t xml:space="preserve">informó que tendrían un intervalo de 10 segundos en dónde ingresarían sus elecciones, pero en el caso que no hubiera hecho una elección en un punto seleccionado aleatoriamente en el intervalo, el software eliminaría su posibilidad de </w:t>
      </w:r>
      <w:r>
        <w:rPr>
          <w:rFonts w:ascii="Arial" w:eastAsia="Arial" w:hAnsi="Arial" w:cs="Arial"/>
          <w:sz w:val="21"/>
          <w:szCs w:val="21"/>
        </w:rPr>
        <w:t>decidir o tomar una decisión y sería el mismo software el que elegiría con igual probabilidad entre la opción A o la opción B. Los sujetos no conocían el punto preciso donde se encontraba el punto de corte, solo que dicho punto de corte podría ocurrir en c</w:t>
      </w:r>
      <w:r>
        <w:rPr>
          <w:rFonts w:ascii="Arial" w:eastAsia="Arial" w:hAnsi="Arial" w:cs="Arial"/>
          <w:sz w:val="21"/>
          <w:szCs w:val="21"/>
        </w:rPr>
        <w:t xml:space="preserve">ualquier punto del intervalo de 10 segundos. Solo el dictador sería notificado si había sido eliminado su posibilidad de elección y el software había elegido por él, de tal forma que destinatarios no podrían estar seguros si el pago había sido determinado </w:t>
      </w:r>
      <w:r>
        <w:rPr>
          <w:rFonts w:ascii="Arial" w:eastAsia="Arial" w:hAnsi="Arial" w:cs="Arial"/>
          <w:sz w:val="21"/>
          <w:szCs w:val="21"/>
        </w:rPr>
        <w:t>por la elección del dictador o del programa. El intervalo de elección en dónde se encontraba el punto de corte tuvo lugar después de que los sujetos se les diera un minuto para considerar sus elecciones y no empezaría hasta que los sujetos le dieran la opc</w:t>
      </w:r>
      <w:r>
        <w:rPr>
          <w:rFonts w:ascii="Arial" w:eastAsia="Arial" w:hAnsi="Arial" w:cs="Arial"/>
          <w:sz w:val="21"/>
          <w:szCs w:val="21"/>
        </w:rPr>
        <w:t>ión de iniciar juego. Por su parte, los destinatarios, tenían que hacer unas elecciones hipotéticas que también tenían la posibilidad de perder su elección luego de un punto de corte. Sujetos que hayan perdido esa posibilidad de elección hipotética, se les</w:t>
      </w:r>
      <w:r>
        <w:rPr>
          <w:rFonts w:ascii="Arial" w:eastAsia="Arial" w:hAnsi="Arial" w:cs="Arial"/>
          <w:sz w:val="21"/>
          <w:szCs w:val="21"/>
        </w:rPr>
        <w:t xml:space="preserve"> preguntaba que indicaran como habrían elegido si no hubiera sido eliminada su opción de elegir</w:t>
      </w:r>
      <w:hyperlink w:anchor="page10">
        <w:r>
          <w:rPr>
            <w:rFonts w:ascii="Arial" w:eastAsia="Arial" w:hAnsi="Arial" w:cs="Arial"/>
            <w:sz w:val="30"/>
            <w:szCs w:val="30"/>
            <w:vertAlign w:val="superscript"/>
          </w:rPr>
          <w:t>20</w:t>
        </w:r>
        <w:r>
          <w:rPr>
            <w:rFonts w:ascii="Arial" w:eastAsia="Arial" w:hAnsi="Arial" w:cs="Arial"/>
            <w:sz w:val="21"/>
            <w:szCs w:val="21"/>
          </w:rPr>
          <w:t xml:space="preserve"> </w:t>
        </w:r>
      </w:hyperlink>
      <w:r>
        <w:rPr>
          <w:rFonts w:ascii="Arial" w:eastAsia="Arial" w:hAnsi="Arial" w:cs="Arial"/>
          <w:sz w:val="21"/>
          <w:szCs w:val="21"/>
        </w:rPr>
        <w:t xml:space="preserve">(Dana et al., </w:t>
      </w:r>
      <w:hyperlink w:anchor="page14">
        <w:r>
          <w:rPr>
            <w:rFonts w:ascii="Arial" w:eastAsia="Arial" w:hAnsi="Arial" w:cs="Arial"/>
            <w:sz w:val="21"/>
            <w:szCs w:val="21"/>
          </w:rPr>
          <w:t>2007)</w:t>
        </w:r>
      </w:hyperlink>
      <w:r>
        <w:rPr>
          <w:rFonts w:ascii="Arial" w:eastAsia="Arial" w:hAnsi="Arial" w:cs="Arial"/>
          <w:sz w:val="21"/>
          <w:szCs w:val="21"/>
        </w:rPr>
        <w:t>.</w:t>
      </w:r>
    </w:p>
    <w:p w14:paraId="0CFE2071" w14:textId="77777777" w:rsidR="0092391D" w:rsidRDefault="0092391D">
      <w:pPr>
        <w:spacing w:line="12" w:lineRule="exact"/>
        <w:rPr>
          <w:sz w:val="20"/>
          <w:szCs w:val="20"/>
        </w:rPr>
      </w:pPr>
    </w:p>
    <w:p w14:paraId="0C2F3B90" w14:textId="77777777" w:rsidR="0092391D" w:rsidRDefault="00057791">
      <w:pPr>
        <w:spacing w:line="237" w:lineRule="auto"/>
        <w:ind w:left="6" w:firstLine="339"/>
        <w:jc w:val="both"/>
        <w:rPr>
          <w:rFonts w:ascii="Arial" w:eastAsia="Arial" w:hAnsi="Arial" w:cs="Arial"/>
          <w:sz w:val="21"/>
          <w:szCs w:val="21"/>
        </w:rPr>
      </w:pPr>
      <w:r>
        <w:rPr>
          <w:rFonts w:ascii="Arial" w:eastAsia="Arial" w:hAnsi="Arial" w:cs="Arial"/>
          <w:sz w:val="21"/>
          <w:szCs w:val="21"/>
        </w:rPr>
        <w:t>Se destaca que ningún dictador perdió la posibilidad de elegir antes de 4 segu</w:t>
      </w:r>
      <w:r>
        <w:rPr>
          <w:rFonts w:ascii="Arial" w:eastAsia="Arial" w:hAnsi="Arial" w:cs="Arial"/>
          <w:sz w:val="21"/>
          <w:szCs w:val="21"/>
        </w:rPr>
        <w:t>ndos, es decir, no hubo ninguna línea corte antes de los 4 segundos, lo que significa que un dictador que realmente estuviera interesado en realizar alguna elección tendría suficiente tiempo par hacerlo</w:t>
      </w:r>
      <w:hyperlink w:anchor="page10">
        <w:r>
          <w:rPr>
            <w:rFonts w:ascii="Arial" w:eastAsia="Arial" w:hAnsi="Arial" w:cs="Arial"/>
            <w:sz w:val="30"/>
            <w:szCs w:val="30"/>
            <w:vertAlign w:val="superscript"/>
          </w:rPr>
          <w:t>21</w:t>
        </w:r>
      </w:hyperlink>
      <w:r>
        <w:rPr>
          <w:rFonts w:ascii="Arial" w:eastAsia="Arial" w:hAnsi="Arial" w:cs="Arial"/>
          <w:sz w:val="21"/>
          <w:szCs w:val="21"/>
        </w:rPr>
        <w:t>. Es así, que agregar e</w:t>
      </w:r>
      <w:r>
        <w:rPr>
          <w:rFonts w:ascii="Arial" w:eastAsia="Arial" w:hAnsi="Arial" w:cs="Arial"/>
          <w:sz w:val="21"/>
          <w:szCs w:val="21"/>
        </w:rPr>
        <w:t>l punto de corte en este tratamiento debería ser irrelevante si el comportamiento del dictador estuviera realmente dirigido a preferencias sobre la distribución de pagos finales.</w:t>
      </w:r>
    </w:p>
    <w:p w14:paraId="0B0CB2BF" w14:textId="77777777" w:rsidR="0092391D" w:rsidRDefault="0092391D">
      <w:pPr>
        <w:spacing w:line="2" w:lineRule="exact"/>
        <w:rPr>
          <w:sz w:val="20"/>
          <w:szCs w:val="20"/>
        </w:rPr>
      </w:pPr>
    </w:p>
    <w:p w14:paraId="0131FC0B" w14:textId="77777777" w:rsidR="0092391D" w:rsidRDefault="00057791">
      <w:pPr>
        <w:spacing w:line="271" w:lineRule="auto"/>
        <w:ind w:left="6" w:firstLine="339"/>
        <w:jc w:val="both"/>
        <w:rPr>
          <w:rFonts w:ascii="Arial" w:eastAsia="Arial" w:hAnsi="Arial" w:cs="Arial"/>
          <w:sz w:val="21"/>
          <w:szCs w:val="21"/>
        </w:rPr>
      </w:pPr>
      <w:r>
        <w:rPr>
          <w:rFonts w:ascii="Arial" w:eastAsia="Arial" w:hAnsi="Arial" w:cs="Arial"/>
          <w:sz w:val="21"/>
          <w:szCs w:val="21"/>
        </w:rPr>
        <w:t>Este tratamiento tiene la ventaja de que permite ver si un dictador puede ex</w:t>
      </w:r>
      <w:r>
        <w:rPr>
          <w:rFonts w:ascii="Arial" w:eastAsia="Arial" w:hAnsi="Arial" w:cs="Arial"/>
          <w:sz w:val="21"/>
          <w:szCs w:val="21"/>
        </w:rPr>
        <w:t>plotar la incertidumbre sobre que, precisamente, genera el resultado injusto. Es decir, el tratamiento permite ver si en caso de poder camuflar/justificar su ausencia de donación por elementos aleatorios o exógenos a su control el dictador/envidador decidi</w:t>
      </w:r>
      <w:r>
        <w:rPr>
          <w:rFonts w:ascii="Arial" w:eastAsia="Arial" w:hAnsi="Arial" w:cs="Arial"/>
          <w:sz w:val="21"/>
          <w:szCs w:val="21"/>
        </w:rPr>
        <w:t>ría utilizar dicha incertidumbre para no elegir y permitir que otro factor exógeno decidiera por él. Es decir, este último tratamiento funciona común experimento que busca testear el tercer ejemplo de los tres mencionados en el punto 3. Esto es evidente, s</w:t>
      </w:r>
      <w:r>
        <w:rPr>
          <w:rFonts w:ascii="Arial" w:eastAsia="Arial" w:hAnsi="Arial" w:cs="Arial"/>
          <w:sz w:val="21"/>
          <w:szCs w:val="21"/>
        </w:rPr>
        <w:t xml:space="preserve">i se tiene en cuenta que si los destinatarios nunca son capaces de saber si sus pagos se deben a elecciones del dictador o de un elemento aleatorio exógeno al dictador, el dictador podría escoger más fácimente la opción A de </w:t>
      </w:r>
      <w:r>
        <w:rPr>
          <w:rFonts w:ascii="Arial" w:eastAsia="Arial" w:hAnsi="Arial" w:cs="Arial"/>
          <w:i/>
          <w:iCs/>
          <w:sz w:val="21"/>
          <w:szCs w:val="21"/>
        </w:rPr>
        <w:t xml:space="preserve">self-interes </w:t>
      </w:r>
      <w:r>
        <w:rPr>
          <w:rFonts w:ascii="Arial" w:eastAsia="Arial" w:hAnsi="Arial" w:cs="Arial"/>
          <w:sz w:val="21"/>
          <w:szCs w:val="21"/>
        </w:rPr>
        <w:t>sin tener la preoc</w:t>
      </w:r>
      <w:r>
        <w:rPr>
          <w:rFonts w:ascii="Arial" w:eastAsia="Arial" w:hAnsi="Arial" w:cs="Arial"/>
          <w:sz w:val="21"/>
          <w:szCs w:val="21"/>
        </w:rPr>
        <w:t>upación de no tener que mostrarse egoista ante el otro jugador. Por otro</w:t>
      </w:r>
      <w:r>
        <w:rPr>
          <w:rFonts w:ascii="Arial" w:eastAsia="Arial" w:hAnsi="Arial" w:cs="Arial"/>
          <w:i/>
          <w:iCs/>
          <w:sz w:val="21"/>
          <w:szCs w:val="21"/>
        </w:rPr>
        <w:t xml:space="preserve"> </w:t>
      </w:r>
      <w:r>
        <w:rPr>
          <w:rFonts w:ascii="Arial" w:eastAsia="Arial" w:hAnsi="Arial" w:cs="Arial"/>
          <w:sz w:val="21"/>
          <w:szCs w:val="21"/>
        </w:rPr>
        <w:t xml:space="preserve">lado, para dictadores que en la línea base deciden donar para evitar mostarse egoistas así mismos, entonces dichos dictadores podrían </w:t>
      </w:r>
      <w:r>
        <w:rPr>
          <w:rFonts w:ascii="Arial" w:eastAsia="Arial" w:hAnsi="Arial" w:cs="Arial"/>
          <w:i/>
          <w:iCs/>
          <w:sz w:val="21"/>
          <w:szCs w:val="21"/>
        </w:rPr>
        <w:t>vacilar</w:t>
      </w:r>
      <w:r>
        <w:rPr>
          <w:rFonts w:ascii="Arial" w:eastAsia="Arial" w:hAnsi="Arial" w:cs="Arial"/>
          <w:sz w:val="21"/>
          <w:szCs w:val="21"/>
        </w:rPr>
        <w:t xml:space="preserve"> y permitir que se les quite la posibilida</w:t>
      </w:r>
      <w:r>
        <w:rPr>
          <w:rFonts w:ascii="Arial" w:eastAsia="Arial" w:hAnsi="Arial" w:cs="Arial"/>
          <w:sz w:val="21"/>
          <w:szCs w:val="21"/>
        </w:rPr>
        <w:t xml:space="preserve">d de elección para que el computador eliga por ellos. En esta última situación, con la mitad de probabilidad el software escogerá el resultado justo/equitativo que se hubiera sentido forzados/obliados a escoger, pero con la misma probabilidad el resultado </w:t>
      </w:r>
      <w:r>
        <w:rPr>
          <w:rFonts w:ascii="Arial" w:eastAsia="Arial" w:hAnsi="Arial" w:cs="Arial"/>
          <w:i/>
          <w:iCs/>
          <w:sz w:val="21"/>
          <w:szCs w:val="21"/>
        </w:rPr>
        <w:t>selfish</w:t>
      </w:r>
      <w:r>
        <w:rPr>
          <w:rFonts w:ascii="Arial" w:eastAsia="Arial" w:hAnsi="Arial" w:cs="Arial"/>
          <w:sz w:val="21"/>
          <w:szCs w:val="21"/>
        </w:rPr>
        <w:t xml:space="preserve"> habría sido obtenido y el dictador podría mantener la ilusión de no ser el responsable director de que ocurriera dicho outcome (Dana et al., </w:t>
      </w:r>
      <w:commentRangeStart w:id="22"/>
      <w:r>
        <w:fldChar w:fldCharType="begin"/>
      </w:r>
      <w:r>
        <w:instrText xml:space="preserve"> HYPERLINK \l "page14" \h </w:instrText>
      </w:r>
      <w:r>
        <w:fldChar w:fldCharType="separate"/>
      </w:r>
      <w:r>
        <w:rPr>
          <w:rFonts w:ascii="Arial" w:eastAsia="Arial" w:hAnsi="Arial" w:cs="Arial"/>
          <w:sz w:val="21"/>
          <w:szCs w:val="21"/>
        </w:rPr>
        <w:t>2007)</w:t>
      </w:r>
      <w:r>
        <w:rPr>
          <w:rFonts w:ascii="Arial" w:eastAsia="Arial" w:hAnsi="Arial" w:cs="Arial"/>
          <w:sz w:val="21"/>
          <w:szCs w:val="21"/>
        </w:rPr>
        <w:fldChar w:fldCharType="end"/>
      </w:r>
      <w:commentRangeEnd w:id="22"/>
      <w:r w:rsidR="008C78F8">
        <w:rPr>
          <w:rStyle w:val="Refdecomentario"/>
        </w:rPr>
        <w:commentReference w:id="22"/>
      </w:r>
      <w:r>
        <w:rPr>
          <w:rFonts w:ascii="Arial" w:eastAsia="Arial" w:hAnsi="Arial" w:cs="Arial"/>
          <w:sz w:val="21"/>
          <w:szCs w:val="21"/>
        </w:rPr>
        <w:t>.</w:t>
      </w:r>
    </w:p>
    <w:p w14:paraId="759EDD60" w14:textId="77777777" w:rsidR="0092391D" w:rsidRDefault="0092391D">
      <w:pPr>
        <w:spacing w:line="276" w:lineRule="exact"/>
        <w:rPr>
          <w:sz w:val="20"/>
          <w:szCs w:val="20"/>
        </w:rPr>
      </w:pPr>
    </w:p>
    <w:p w14:paraId="6A9FB298" w14:textId="77777777" w:rsidR="0092391D" w:rsidRDefault="00057791">
      <w:pPr>
        <w:numPr>
          <w:ilvl w:val="0"/>
          <w:numId w:val="21"/>
        </w:numPr>
        <w:tabs>
          <w:tab w:val="left" w:pos="566"/>
        </w:tabs>
        <w:spacing w:line="310" w:lineRule="auto"/>
        <w:ind w:left="566" w:hanging="566"/>
        <w:rPr>
          <w:rFonts w:ascii="Arial" w:eastAsia="Arial" w:hAnsi="Arial" w:cs="Arial"/>
          <w:b/>
          <w:bCs/>
          <w:sz w:val="29"/>
          <w:szCs w:val="29"/>
        </w:rPr>
      </w:pPr>
      <w:r>
        <w:rPr>
          <w:rFonts w:ascii="Arial" w:eastAsia="Arial" w:hAnsi="Arial" w:cs="Arial"/>
          <w:b/>
          <w:bCs/>
          <w:sz w:val="29"/>
          <w:szCs w:val="29"/>
        </w:rPr>
        <w:t xml:space="preserve">En los procedimientos para llevar a cabo el experimento, </w:t>
      </w:r>
      <w:r>
        <w:rPr>
          <w:rFonts w:ascii="Arial" w:eastAsia="Arial" w:hAnsi="Arial" w:cs="Arial"/>
          <w:b/>
          <w:bCs/>
          <w:sz w:val="29"/>
          <w:szCs w:val="29"/>
        </w:rPr>
        <w:t>¿cuáles elementos se podrían mejorar? ¿Por qué?</w:t>
      </w:r>
    </w:p>
    <w:p w14:paraId="0B936D3B" w14:textId="77777777" w:rsidR="0092391D" w:rsidRDefault="0092391D">
      <w:pPr>
        <w:spacing w:line="64" w:lineRule="exact"/>
        <w:rPr>
          <w:sz w:val="20"/>
          <w:szCs w:val="20"/>
        </w:rPr>
      </w:pPr>
    </w:p>
    <w:p w14:paraId="31D21526" w14:textId="77777777" w:rsidR="0092391D" w:rsidRDefault="00057791">
      <w:pPr>
        <w:spacing w:line="274" w:lineRule="auto"/>
        <w:ind w:left="6" w:firstLine="339"/>
        <w:jc w:val="both"/>
        <w:rPr>
          <w:rFonts w:ascii="Arial" w:eastAsia="Arial" w:hAnsi="Arial" w:cs="Arial"/>
          <w:sz w:val="21"/>
          <w:szCs w:val="21"/>
        </w:rPr>
      </w:pPr>
      <w:r>
        <w:rPr>
          <w:rFonts w:ascii="Arial" w:eastAsia="Arial" w:hAnsi="Arial" w:cs="Arial"/>
          <w:sz w:val="21"/>
          <w:szCs w:val="21"/>
        </w:rPr>
        <w:t xml:space="preserve">Si bien considero que en su gran mayoría el diseño implementado por Dana et al. </w:t>
      </w:r>
      <w:hyperlink w:anchor="page14">
        <w:r>
          <w:rPr>
            <w:rFonts w:ascii="Arial" w:eastAsia="Arial" w:hAnsi="Arial" w:cs="Arial"/>
            <w:sz w:val="21"/>
            <w:szCs w:val="21"/>
          </w:rPr>
          <w:t xml:space="preserve">(2007) </w:t>
        </w:r>
      </w:hyperlink>
      <w:r>
        <w:rPr>
          <w:rFonts w:ascii="Arial" w:eastAsia="Arial" w:hAnsi="Arial" w:cs="Arial"/>
          <w:sz w:val="21"/>
          <w:szCs w:val="21"/>
        </w:rPr>
        <w:t>es brillante en el sentido que son capaces de: 1) representar adecuadamente en sus tratamie</w:t>
      </w:r>
      <w:r>
        <w:rPr>
          <w:rFonts w:ascii="Arial" w:eastAsia="Arial" w:hAnsi="Arial" w:cs="Arial"/>
          <w:sz w:val="21"/>
          <w:szCs w:val="21"/>
        </w:rPr>
        <w:t xml:space="preserve">ntos los ejemplos que parecen contradecir las </w:t>
      </w:r>
      <w:r>
        <w:rPr>
          <w:rFonts w:ascii="Arial" w:eastAsia="Arial" w:hAnsi="Arial" w:cs="Arial"/>
          <w:i/>
          <w:iCs/>
          <w:sz w:val="21"/>
          <w:szCs w:val="21"/>
        </w:rPr>
        <w:t>teorías de preferencias sociales</w:t>
      </w:r>
      <w:r>
        <w:rPr>
          <w:rFonts w:ascii="Arial" w:eastAsia="Arial" w:hAnsi="Arial" w:cs="Arial"/>
          <w:sz w:val="21"/>
          <w:szCs w:val="21"/>
        </w:rPr>
        <w:t xml:space="preserve"> y 2) cumplen con el objetivo de mostrar que las las </w:t>
      </w:r>
      <w:r>
        <w:rPr>
          <w:rFonts w:ascii="Arial" w:eastAsia="Arial" w:hAnsi="Arial" w:cs="Arial"/>
          <w:i/>
          <w:iCs/>
          <w:sz w:val="21"/>
          <w:szCs w:val="21"/>
        </w:rPr>
        <w:t>teorías de preferencias sociales</w:t>
      </w:r>
      <w:r>
        <w:rPr>
          <w:rFonts w:ascii="Arial" w:eastAsia="Arial" w:hAnsi="Arial" w:cs="Arial"/>
          <w:sz w:val="21"/>
          <w:szCs w:val="21"/>
        </w:rPr>
        <w:t xml:space="preserve"> por sí solas son incompletas e incapaces de capturar totalmente el comportamiento de justici</w:t>
      </w:r>
      <w:r>
        <w:rPr>
          <w:rFonts w:ascii="Arial" w:eastAsia="Arial" w:hAnsi="Arial" w:cs="Arial"/>
          <w:sz w:val="21"/>
          <w:szCs w:val="21"/>
        </w:rPr>
        <w:t>a/equidad observado en las personas, existen algunas modificaciones en la implementación de los tratamientos que podrían generar resultados más evidentes y que podrían reafirmar a un mejor el punto que los autores están intentando mostrar.</w:t>
      </w:r>
    </w:p>
    <w:p w14:paraId="63822CCB" w14:textId="77777777" w:rsidR="0092391D" w:rsidRDefault="0092391D">
      <w:pPr>
        <w:spacing w:line="2" w:lineRule="exact"/>
        <w:rPr>
          <w:sz w:val="20"/>
          <w:szCs w:val="20"/>
        </w:rPr>
      </w:pPr>
    </w:p>
    <w:p w14:paraId="13FD475C" w14:textId="77777777" w:rsidR="0092391D" w:rsidRDefault="00057791">
      <w:pPr>
        <w:spacing w:line="276" w:lineRule="auto"/>
        <w:ind w:left="6" w:firstLine="339"/>
        <w:jc w:val="both"/>
        <w:rPr>
          <w:sz w:val="20"/>
          <w:szCs w:val="20"/>
        </w:rPr>
      </w:pPr>
      <w:r>
        <w:rPr>
          <w:rFonts w:ascii="Arial" w:eastAsia="Arial" w:hAnsi="Arial" w:cs="Arial"/>
          <w:sz w:val="21"/>
          <w:szCs w:val="21"/>
        </w:rPr>
        <w:t>Una primera mej</w:t>
      </w:r>
      <w:r>
        <w:rPr>
          <w:rFonts w:ascii="Arial" w:eastAsia="Arial" w:hAnsi="Arial" w:cs="Arial"/>
          <w:sz w:val="21"/>
          <w:szCs w:val="21"/>
        </w:rPr>
        <w:t xml:space="preserve">ora en los procedimientos que podían conducir a mejores resultados está rela-cionado con la inclusión de más juegos en donde se homogenicen la suma de todos los pagos de los participantes a 10 en las dos opciones. </w:t>
      </w:r>
      <w:commentRangeStart w:id="23"/>
      <w:r>
        <w:rPr>
          <w:rFonts w:ascii="Arial" w:eastAsia="Arial" w:hAnsi="Arial" w:cs="Arial"/>
          <w:sz w:val="21"/>
          <w:szCs w:val="21"/>
        </w:rPr>
        <w:t>Esto</w:t>
      </w:r>
      <w:commentRangeEnd w:id="23"/>
      <w:r>
        <w:rPr>
          <w:rStyle w:val="Refdecomentario"/>
        </w:rPr>
        <w:commentReference w:id="23"/>
      </w:r>
      <w:r>
        <w:rPr>
          <w:rFonts w:ascii="Arial" w:eastAsia="Arial" w:hAnsi="Arial" w:cs="Arial"/>
          <w:sz w:val="21"/>
          <w:szCs w:val="21"/>
        </w:rPr>
        <w:t xml:space="preserve">, </w:t>
      </w:r>
      <w:proofErr w:type="gramStart"/>
      <w:r>
        <w:rPr>
          <w:rFonts w:ascii="Arial" w:eastAsia="Arial" w:hAnsi="Arial" w:cs="Arial"/>
          <w:sz w:val="21"/>
          <w:szCs w:val="21"/>
        </w:rPr>
        <w:t>dado que</w:t>
      </w:r>
      <w:proofErr w:type="gramEnd"/>
      <w:r>
        <w:rPr>
          <w:rFonts w:ascii="Arial" w:eastAsia="Arial" w:hAnsi="Arial" w:cs="Arial"/>
          <w:sz w:val="21"/>
          <w:szCs w:val="21"/>
        </w:rPr>
        <w:t xml:space="preserve"> en la implementación origin</w:t>
      </w:r>
      <w:r>
        <w:rPr>
          <w:rFonts w:ascii="Arial" w:eastAsia="Arial" w:hAnsi="Arial" w:cs="Arial"/>
          <w:sz w:val="21"/>
          <w:szCs w:val="21"/>
        </w:rPr>
        <w:t>al, la suma de los pagos en la opción A eran 7 mientras que en la opción 10 era B por lo que podría no ser claro si la elección de un dictador de escoger B se deba a que le da un pago mayor a su contraparte o porque en</w:t>
      </w:r>
    </w:p>
    <w:p w14:paraId="76A73F34"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676C3DB8" wp14:editId="3E889D07">
                <wp:simplePos x="0" y="0"/>
                <wp:positionH relativeFrom="column">
                  <wp:posOffset>0</wp:posOffset>
                </wp:positionH>
                <wp:positionV relativeFrom="paragraph">
                  <wp:posOffset>57150</wp:posOffset>
                </wp:positionV>
                <wp:extent cx="244792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B23252B" id="Shape 3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0,4.5pt" to="192.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" o:allowincell="f" filled="t" strokeweight=".14039mm">
                <v:stroke joinstyle="miter"/>
                <o:lock v:ext="edit" shapetype="f"/>
              </v:line>
            </w:pict>
          </mc:Fallback>
        </mc:AlternateContent>
      </w:r>
    </w:p>
    <w:p w14:paraId="0930A33B" w14:textId="77777777" w:rsidR="0092391D" w:rsidRDefault="0092391D">
      <w:pPr>
        <w:spacing w:line="78" w:lineRule="exact"/>
        <w:rPr>
          <w:sz w:val="20"/>
          <w:szCs w:val="20"/>
        </w:rPr>
      </w:pPr>
    </w:p>
    <w:p w14:paraId="29F2D34B" w14:textId="77777777" w:rsidR="0092391D" w:rsidRDefault="00057791">
      <w:pPr>
        <w:numPr>
          <w:ilvl w:val="0"/>
          <w:numId w:val="22"/>
        </w:numPr>
        <w:tabs>
          <w:tab w:val="left" w:pos="338"/>
        </w:tabs>
        <w:spacing w:line="266" w:lineRule="auto"/>
        <w:ind w:left="6" w:firstLine="170"/>
        <w:rPr>
          <w:rFonts w:ascii="Arial" w:eastAsia="Arial" w:hAnsi="Arial" w:cs="Arial"/>
          <w:sz w:val="21"/>
          <w:szCs w:val="21"/>
          <w:vertAlign w:val="superscript"/>
        </w:rPr>
      </w:pPr>
      <w:r>
        <w:rPr>
          <w:rFonts w:ascii="Arial" w:eastAsia="Arial" w:hAnsi="Arial" w:cs="Arial"/>
          <w:sz w:val="16"/>
          <w:szCs w:val="16"/>
        </w:rPr>
        <w:t xml:space="preserve">Los puntos de corte, fueron </w:t>
      </w:r>
      <w:r>
        <w:rPr>
          <w:rFonts w:ascii="Arial" w:eastAsia="Arial" w:hAnsi="Arial" w:cs="Arial"/>
          <w:sz w:val="16"/>
          <w:szCs w:val="16"/>
        </w:rPr>
        <w:t>sacados de una distribución normal discretizada, el objetivo era permitir a los dictadores tener una cantidad razonable de tiempo para elegir antes de perder esa opción y que el programa eligiera por ellos.</w:t>
      </w:r>
    </w:p>
    <w:p w14:paraId="63A0BB50" w14:textId="77777777" w:rsidR="0092391D" w:rsidRDefault="0092391D">
      <w:pPr>
        <w:spacing w:line="1" w:lineRule="exact"/>
        <w:rPr>
          <w:rFonts w:ascii="Arial" w:eastAsia="Arial" w:hAnsi="Arial" w:cs="Arial"/>
          <w:sz w:val="21"/>
          <w:szCs w:val="21"/>
          <w:vertAlign w:val="superscript"/>
        </w:rPr>
      </w:pPr>
    </w:p>
    <w:p w14:paraId="283EC873" w14:textId="77777777" w:rsidR="0092391D" w:rsidRDefault="00057791">
      <w:pPr>
        <w:numPr>
          <w:ilvl w:val="0"/>
          <w:numId w:val="22"/>
        </w:numPr>
        <w:tabs>
          <w:tab w:val="left" w:pos="326"/>
        </w:tabs>
        <w:ind w:left="326" w:hanging="150"/>
        <w:rPr>
          <w:rFonts w:ascii="Arial" w:eastAsia="Arial" w:hAnsi="Arial" w:cs="Arial"/>
          <w:sz w:val="19"/>
          <w:szCs w:val="19"/>
          <w:vertAlign w:val="superscript"/>
        </w:rPr>
      </w:pPr>
      <w:r>
        <w:rPr>
          <w:rFonts w:ascii="Arial" w:eastAsia="Arial" w:hAnsi="Arial" w:cs="Arial"/>
          <w:sz w:val="15"/>
          <w:szCs w:val="15"/>
        </w:rPr>
        <w:t>El tiempo de reacción promedio en los pre-test f</w:t>
      </w:r>
      <w:r>
        <w:rPr>
          <w:rFonts w:ascii="Arial" w:eastAsia="Arial" w:hAnsi="Arial" w:cs="Arial"/>
          <w:sz w:val="15"/>
          <w:szCs w:val="15"/>
        </w:rPr>
        <w:t>ue de alrededor de dos segundos.</w:t>
      </w:r>
    </w:p>
    <w:p w14:paraId="0B9CBC32" w14:textId="77777777" w:rsidR="0092391D" w:rsidRDefault="0092391D">
      <w:pPr>
        <w:sectPr w:rsidR="0092391D">
          <w:pgSz w:w="11900" w:h="16838"/>
          <w:pgMar w:top="341" w:right="1126" w:bottom="0" w:left="1134" w:header="0" w:footer="0" w:gutter="0"/>
          <w:cols w:space="720" w:equalWidth="0">
            <w:col w:w="9646"/>
          </w:cols>
        </w:sectPr>
      </w:pPr>
    </w:p>
    <w:p w14:paraId="16EC8A88" w14:textId="77777777" w:rsidR="0092391D" w:rsidRDefault="0092391D">
      <w:pPr>
        <w:spacing w:line="363" w:lineRule="exact"/>
        <w:rPr>
          <w:sz w:val="20"/>
          <w:szCs w:val="20"/>
        </w:rPr>
      </w:pPr>
    </w:p>
    <w:p w14:paraId="0B8B3802" w14:textId="77777777" w:rsidR="0092391D" w:rsidRDefault="00057791">
      <w:pPr>
        <w:ind w:right="14"/>
        <w:jc w:val="center"/>
        <w:rPr>
          <w:sz w:val="20"/>
          <w:szCs w:val="20"/>
        </w:rPr>
      </w:pPr>
      <w:r>
        <w:rPr>
          <w:rFonts w:ascii="Arial" w:eastAsia="Arial" w:hAnsi="Arial" w:cs="Arial"/>
          <w:sz w:val="17"/>
          <w:szCs w:val="17"/>
        </w:rPr>
        <w:t>8</w:t>
      </w:r>
    </w:p>
    <w:p w14:paraId="76F06BD5" w14:textId="77777777" w:rsidR="0092391D" w:rsidRDefault="0092391D">
      <w:pPr>
        <w:sectPr w:rsidR="0092391D">
          <w:type w:val="continuous"/>
          <w:pgSz w:w="11900" w:h="16838"/>
          <w:pgMar w:top="341" w:right="1126" w:bottom="0" w:left="1134" w:header="0" w:footer="0" w:gutter="0"/>
          <w:cols w:space="720" w:equalWidth="0">
            <w:col w:w="9646"/>
          </w:cols>
        </w:sectPr>
      </w:pPr>
    </w:p>
    <w:p w14:paraId="0065B2AF" w14:textId="77777777" w:rsidR="0092391D" w:rsidRDefault="00057791">
      <w:pPr>
        <w:tabs>
          <w:tab w:val="left" w:pos="6300"/>
        </w:tabs>
        <w:rPr>
          <w:sz w:val="20"/>
          <w:szCs w:val="20"/>
        </w:rPr>
      </w:pPr>
      <w:bookmarkStart w:id="24" w:name="page11"/>
      <w:bookmarkEnd w:id="24"/>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5884910E"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19FCDF93" wp14:editId="1519CF90">
                <wp:simplePos x="0" y="0"/>
                <wp:positionH relativeFrom="column">
                  <wp:posOffset>-3810</wp:posOffset>
                </wp:positionH>
                <wp:positionV relativeFrom="paragraph">
                  <wp:posOffset>48260</wp:posOffset>
                </wp:positionV>
                <wp:extent cx="611949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6F149CD" id="Shape 3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3pt,3.8pt" to="481.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" o:allowincell="f" filled="t" strokeweight=".14039mm">
                <v:stroke joinstyle="miter"/>
                <o:lock v:ext="edit" shapetype="f"/>
              </v:line>
            </w:pict>
          </mc:Fallback>
        </mc:AlternateContent>
      </w:r>
    </w:p>
    <w:p w14:paraId="70BDA9BD" w14:textId="77777777" w:rsidR="0092391D" w:rsidRDefault="0092391D">
      <w:pPr>
        <w:spacing w:line="200" w:lineRule="exact"/>
        <w:rPr>
          <w:sz w:val="20"/>
          <w:szCs w:val="20"/>
        </w:rPr>
      </w:pPr>
    </w:p>
    <w:p w14:paraId="3725B637" w14:textId="77777777" w:rsidR="0092391D" w:rsidRDefault="0092391D">
      <w:pPr>
        <w:spacing w:line="326" w:lineRule="exact"/>
        <w:rPr>
          <w:sz w:val="20"/>
          <w:szCs w:val="20"/>
        </w:rPr>
      </w:pPr>
    </w:p>
    <w:p w14:paraId="3CCC2DE1" w14:textId="77777777" w:rsidR="0092391D" w:rsidRDefault="00057791">
      <w:pPr>
        <w:spacing w:line="275" w:lineRule="auto"/>
        <w:jc w:val="both"/>
        <w:rPr>
          <w:sz w:val="20"/>
          <w:szCs w:val="20"/>
        </w:rPr>
      </w:pPr>
      <w:r>
        <w:rPr>
          <w:rFonts w:ascii="Arial" w:eastAsia="Arial" w:hAnsi="Arial" w:cs="Arial"/>
          <w:sz w:val="21"/>
          <w:szCs w:val="21"/>
        </w:rPr>
        <w:t xml:space="preserve">general dicha opción da pagos mayores a la opción A, alcanzando en la </w:t>
      </w:r>
      <w:r>
        <w:rPr>
          <w:rFonts w:ascii="Arial" w:eastAsia="Arial" w:hAnsi="Arial" w:cs="Arial"/>
          <w:sz w:val="21"/>
          <w:szCs w:val="21"/>
        </w:rPr>
        <w:t>opción B un óptimo de Pareto. Es decir, un dictador podría escoger la opción B no por los pagos del otro jugador sino porque es el resultado que alanza el óptimo de Pareto. De esta forma, la adición de juegos donde se homogenizen la suma de pagos totales d</w:t>
      </w:r>
      <w:r>
        <w:rPr>
          <w:rFonts w:ascii="Arial" w:eastAsia="Arial" w:hAnsi="Arial" w:cs="Arial"/>
          <w:sz w:val="21"/>
          <w:szCs w:val="21"/>
        </w:rPr>
        <w:t xml:space="preserve">e los jugadores a 10 para ambas opciones podría mostrar si existe algún cambio en la elección de las opciones y así ver si la elección de B es por aumentar el bienestar del otro participante o si la idea es alcanzar un óptimo de Pareto para la sociedad en </w:t>
      </w:r>
      <w:r>
        <w:rPr>
          <w:rFonts w:ascii="Arial" w:eastAsia="Arial" w:hAnsi="Arial" w:cs="Arial"/>
          <w:sz w:val="21"/>
          <w:szCs w:val="21"/>
        </w:rPr>
        <w:t>su conjunto.</w:t>
      </w:r>
    </w:p>
    <w:p w14:paraId="0008D8AC" w14:textId="77777777" w:rsidR="0092391D" w:rsidRDefault="0092391D">
      <w:pPr>
        <w:spacing w:line="1" w:lineRule="exact"/>
        <w:rPr>
          <w:sz w:val="20"/>
          <w:szCs w:val="20"/>
        </w:rPr>
      </w:pPr>
    </w:p>
    <w:p w14:paraId="6E6D0058" w14:textId="77777777" w:rsidR="0092391D" w:rsidRDefault="00057791">
      <w:pPr>
        <w:spacing w:line="257" w:lineRule="auto"/>
        <w:ind w:firstLine="339"/>
        <w:jc w:val="both"/>
        <w:rPr>
          <w:sz w:val="20"/>
          <w:szCs w:val="20"/>
        </w:rPr>
      </w:pPr>
      <w:r>
        <w:rPr>
          <w:rFonts w:ascii="Arial" w:eastAsia="Arial" w:hAnsi="Arial" w:cs="Arial"/>
        </w:rPr>
        <w:t>Otro detalle que se podría explorar, es explorar un conjunto de pagos diferentes a los jugadores a los empleados en el experimento de tal forma que se pudiera observar si modificar los pagos afectan las decisiones entre A o B. Por ejemplo, pa</w:t>
      </w:r>
      <w:r>
        <w:rPr>
          <w:rFonts w:ascii="Arial" w:eastAsia="Arial" w:hAnsi="Arial" w:cs="Arial"/>
        </w:rPr>
        <w:t>ra el caso base y los tratamientos darle un pago de 15 a la opción A y un pago de 11 a la opción B y cambiando los pagos del jugador destinatario de 1 a 11, puede que los resultados del experimento cambien y sea posible observar más elecciones de la opción</w:t>
      </w:r>
      <w:r>
        <w:rPr>
          <w:rFonts w:ascii="Arial" w:eastAsia="Arial" w:hAnsi="Arial" w:cs="Arial"/>
        </w:rPr>
        <w:t xml:space="preserve"> A, inclusive en el caso base. Esto se debe a que la diferencia entre los pagos originales del dictador 6 a 5 puede ser muy pequeña para incentivar a comportarse de manera </w:t>
      </w:r>
      <w:r>
        <w:rPr>
          <w:rFonts w:ascii="Arial" w:eastAsia="Arial" w:hAnsi="Arial" w:cs="Arial"/>
          <w:i/>
          <w:iCs/>
        </w:rPr>
        <w:t>self-interest</w:t>
      </w:r>
      <w:r>
        <w:rPr>
          <w:rFonts w:ascii="Arial" w:eastAsia="Arial" w:hAnsi="Arial" w:cs="Arial"/>
        </w:rPr>
        <w:t xml:space="preserve"> pero un cambio de 4 unidades en el caso que los pagos fueran de 11 a 1</w:t>
      </w:r>
      <w:r>
        <w:rPr>
          <w:rFonts w:ascii="Arial" w:eastAsia="Arial" w:hAnsi="Arial" w:cs="Arial"/>
        </w:rPr>
        <w:t xml:space="preserve">5 podrían generar incentivos más fuertes a comportarse </w:t>
      </w:r>
      <w:r>
        <w:rPr>
          <w:rFonts w:ascii="Arial" w:eastAsia="Arial" w:hAnsi="Arial" w:cs="Arial"/>
          <w:i/>
          <w:iCs/>
        </w:rPr>
        <w:t>self-interest</w:t>
      </w:r>
      <w:r>
        <w:rPr>
          <w:rFonts w:ascii="Arial" w:eastAsia="Arial" w:hAnsi="Arial" w:cs="Arial"/>
        </w:rPr>
        <w:t>.</w:t>
      </w:r>
    </w:p>
    <w:p w14:paraId="66B32335" w14:textId="77777777" w:rsidR="0092391D" w:rsidRDefault="0092391D">
      <w:pPr>
        <w:spacing w:line="1" w:lineRule="exact"/>
        <w:rPr>
          <w:sz w:val="20"/>
          <w:szCs w:val="20"/>
        </w:rPr>
      </w:pPr>
    </w:p>
    <w:p w14:paraId="015A9DD2" w14:textId="77777777" w:rsidR="0092391D" w:rsidRDefault="00057791">
      <w:pPr>
        <w:spacing w:line="269" w:lineRule="auto"/>
        <w:ind w:firstLine="339"/>
        <w:jc w:val="both"/>
        <w:rPr>
          <w:sz w:val="20"/>
          <w:szCs w:val="20"/>
        </w:rPr>
      </w:pPr>
      <w:r>
        <w:rPr>
          <w:rFonts w:ascii="Arial" w:eastAsia="Arial" w:hAnsi="Arial" w:cs="Arial"/>
          <w:sz w:val="21"/>
          <w:szCs w:val="21"/>
        </w:rPr>
        <w:t xml:space="preserve">Otra modificación interesante es agregar la opción del </w:t>
      </w:r>
      <w:r>
        <w:rPr>
          <w:rFonts w:ascii="Arial" w:eastAsia="Arial" w:hAnsi="Arial" w:cs="Arial"/>
          <w:i/>
          <w:iCs/>
          <w:sz w:val="21"/>
          <w:szCs w:val="21"/>
        </w:rPr>
        <w:t>doble ciego</w:t>
      </w:r>
      <w:r>
        <w:rPr>
          <w:rFonts w:ascii="Arial" w:eastAsia="Arial" w:hAnsi="Arial" w:cs="Arial"/>
          <w:sz w:val="21"/>
          <w:szCs w:val="21"/>
        </w:rPr>
        <w:t xml:space="preserve"> para el caso base y todos los tratamientos en lugar de usar computadores en una sola. Si bien los autores manifiestan </w:t>
      </w:r>
      <w:r>
        <w:rPr>
          <w:rFonts w:ascii="Arial" w:eastAsia="Arial" w:hAnsi="Arial" w:cs="Arial"/>
          <w:sz w:val="21"/>
          <w:szCs w:val="21"/>
        </w:rPr>
        <w:t xml:space="preserve">que para el tratamiento de </w:t>
      </w:r>
      <w:r>
        <w:rPr>
          <w:rFonts w:ascii="Arial" w:eastAsia="Arial" w:hAnsi="Arial" w:cs="Arial"/>
          <w:i/>
          <w:iCs/>
          <w:sz w:val="21"/>
          <w:szCs w:val="21"/>
        </w:rPr>
        <w:t>Hidden information treatment</w:t>
      </w:r>
      <w:r>
        <w:rPr>
          <w:rFonts w:ascii="Arial" w:eastAsia="Arial" w:hAnsi="Arial" w:cs="Arial"/>
          <w:sz w:val="21"/>
          <w:szCs w:val="21"/>
        </w:rPr>
        <w:t xml:space="preserve"> se ha implementado dicho tratamiento con doble ciego en otros estudios obteniendo el mismo resultado, sería interesante ver si lo mismo ocurre para la línea base y los otros tratamientos. Esto, dado q</w:t>
      </w:r>
      <w:r>
        <w:rPr>
          <w:rFonts w:ascii="Arial" w:eastAsia="Arial" w:hAnsi="Arial" w:cs="Arial"/>
          <w:sz w:val="21"/>
          <w:szCs w:val="21"/>
        </w:rPr>
        <w:t>ue es posible que las personas se sientan presionados a actuar de cierta forma si no se encuentran totalmente anatomizados de toda observación, ya sea de experimentalistas u otras participantes, por lo que el doble ciego protegería de este efecto.</w:t>
      </w:r>
    </w:p>
    <w:p w14:paraId="0C65348B" w14:textId="77777777" w:rsidR="0092391D" w:rsidRDefault="0092391D">
      <w:pPr>
        <w:spacing w:line="2" w:lineRule="exact"/>
        <w:rPr>
          <w:sz w:val="20"/>
          <w:szCs w:val="20"/>
        </w:rPr>
      </w:pPr>
    </w:p>
    <w:p w14:paraId="219D7544" w14:textId="77777777" w:rsidR="0092391D" w:rsidRDefault="00057791">
      <w:pPr>
        <w:spacing w:line="257" w:lineRule="auto"/>
        <w:ind w:firstLine="339"/>
        <w:jc w:val="both"/>
        <w:rPr>
          <w:sz w:val="20"/>
          <w:szCs w:val="20"/>
        </w:rPr>
      </w:pPr>
      <w:r>
        <w:rPr>
          <w:rFonts w:ascii="Arial" w:eastAsia="Arial" w:hAnsi="Arial" w:cs="Arial"/>
        </w:rPr>
        <w:t xml:space="preserve">Otra modificación que se me ocurre valdría la pena explorar es el de colocar pagos de cero en el destinatario para la opción A. </w:t>
      </w:r>
      <w:commentRangeStart w:id="25"/>
      <w:r>
        <w:rPr>
          <w:rFonts w:ascii="Arial" w:eastAsia="Arial" w:hAnsi="Arial" w:cs="Arial"/>
        </w:rPr>
        <w:t xml:space="preserve">Un pago de </w:t>
      </w:r>
      <w:proofErr w:type="gramStart"/>
      <w:r>
        <w:rPr>
          <w:rFonts w:ascii="Arial" w:eastAsia="Arial" w:hAnsi="Arial" w:cs="Arial"/>
        </w:rPr>
        <w:t>1,</w:t>
      </w:r>
      <w:proofErr w:type="gramEnd"/>
      <w:r>
        <w:rPr>
          <w:rFonts w:ascii="Arial" w:eastAsia="Arial" w:hAnsi="Arial" w:cs="Arial"/>
        </w:rPr>
        <w:t xml:space="preserve"> así sea muy pequeño, sigue siendo un pago positivo por lo que podría sesgar al dictador a que está </w:t>
      </w:r>
      <w:r>
        <w:rPr>
          <w:rFonts w:ascii="Arial" w:eastAsia="Arial" w:hAnsi="Arial" w:cs="Arial"/>
          <w:i/>
          <w:iCs/>
        </w:rPr>
        <w:t>aportando</w:t>
      </w:r>
      <w:r>
        <w:rPr>
          <w:rFonts w:ascii="Arial" w:eastAsia="Arial" w:hAnsi="Arial" w:cs="Arial"/>
        </w:rPr>
        <w:t xml:space="preserve"> al ju</w:t>
      </w:r>
      <w:r>
        <w:rPr>
          <w:rFonts w:ascii="Arial" w:eastAsia="Arial" w:hAnsi="Arial" w:cs="Arial"/>
        </w:rPr>
        <w:t xml:space="preserve">gador destinatario y por ende no se encuentra en un estado de </w:t>
      </w:r>
      <w:r>
        <w:rPr>
          <w:rFonts w:ascii="Arial" w:eastAsia="Arial" w:hAnsi="Arial" w:cs="Arial"/>
          <w:i/>
          <w:iCs/>
        </w:rPr>
        <w:t xml:space="preserve">moral </w:t>
      </w:r>
      <w:commentRangeEnd w:id="25"/>
      <w:r>
        <w:rPr>
          <w:rStyle w:val="Refdecomentario"/>
        </w:rPr>
        <w:commentReference w:id="25"/>
      </w:r>
      <w:proofErr w:type="spellStart"/>
      <w:r>
        <w:rPr>
          <w:rFonts w:ascii="Arial" w:eastAsia="Arial" w:hAnsi="Arial" w:cs="Arial"/>
          <w:i/>
          <w:iCs/>
        </w:rPr>
        <w:t>wiggle</w:t>
      </w:r>
      <w:proofErr w:type="spellEnd"/>
      <w:r>
        <w:rPr>
          <w:rFonts w:ascii="Arial" w:eastAsia="Arial" w:hAnsi="Arial" w:cs="Arial"/>
        </w:rPr>
        <w:t xml:space="preserve">. Ahora bien, si se colocara un pago de cero podría gener el efecto en el dictador de que no está aportando nada al otro jugador si escogiera la opción A por lo que el efecto del </w:t>
      </w:r>
      <w:r>
        <w:rPr>
          <w:rFonts w:ascii="Arial" w:eastAsia="Arial" w:hAnsi="Arial" w:cs="Arial"/>
          <w:i/>
          <w:iCs/>
        </w:rPr>
        <w:t>mor</w:t>
      </w:r>
      <w:r>
        <w:rPr>
          <w:rFonts w:ascii="Arial" w:eastAsia="Arial" w:hAnsi="Arial" w:cs="Arial"/>
          <w:i/>
          <w:iCs/>
        </w:rPr>
        <w:t>al wiggle</w:t>
      </w:r>
      <w:r>
        <w:rPr>
          <w:rFonts w:ascii="Arial" w:eastAsia="Arial" w:hAnsi="Arial" w:cs="Arial"/>
        </w:rPr>
        <w:t xml:space="preserve"> sería más pronunciado en ese caso, en el sentido de que puede obtener un pago mayor escogiendo A pero no le aportaría nada al otro jugador.</w:t>
      </w:r>
    </w:p>
    <w:p w14:paraId="30A87C98" w14:textId="77777777" w:rsidR="0092391D" w:rsidRDefault="0092391D">
      <w:pPr>
        <w:spacing w:line="1" w:lineRule="exact"/>
        <w:rPr>
          <w:sz w:val="20"/>
          <w:szCs w:val="20"/>
        </w:rPr>
      </w:pPr>
    </w:p>
    <w:p w14:paraId="4AC0AEF8" w14:textId="77777777" w:rsidR="0092391D" w:rsidRDefault="00057791">
      <w:pPr>
        <w:spacing w:line="272" w:lineRule="auto"/>
        <w:ind w:firstLine="339"/>
        <w:jc w:val="both"/>
        <w:rPr>
          <w:sz w:val="20"/>
          <w:szCs w:val="20"/>
        </w:rPr>
      </w:pPr>
      <w:r>
        <w:rPr>
          <w:rFonts w:ascii="Arial" w:eastAsia="Arial" w:hAnsi="Arial" w:cs="Arial"/>
          <w:sz w:val="21"/>
          <w:szCs w:val="21"/>
        </w:rPr>
        <w:t>Finalmente, y la última modificación menos importante podría estar en la forma en la que se recluta a las</w:t>
      </w:r>
      <w:r>
        <w:rPr>
          <w:rFonts w:ascii="Arial" w:eastAsia="Arial" w:hAnsi="Arial" w:cs="Arial"/>
          <w:sz w:val="21"/>
          <w:szCs w:val="21"/>
        </w:rPr>
        <w:t xml:space="preserve"> personas. Dado que se coloca un </w:t>
      </w:r>
      <w:commentRangeStart w:id="26"/>
      <w:r>
        <w:rPr>
          <w:rFonts w:ascii="Arial" w:eastAsia="Arial" w:hAnsi="Arial" w:cs="Arial"/>
          <w:sz w:val="21"/>
          <w:szCs w:val="21"/>
        </w:rPr>
        <w:t>aviso</w:t>
      </w:r>
      <w:commentRangeEnd w:id="26"/>
      <w:r>
        <w:rPr>
          <w:rStyle w:val="Refdecomentario"/>
        </w:rPr>
        <w:commentReference w:id="26"/>
      </w:r>
      <w:r>
        <w:rPr>
          <w:rFonts w:ascii="Arial" w:eastAsia="Arial" w:hAnsi="Arial" w:cs="Arial"/>
          <w:sz w:val="21"/>
          <w:szCs w:val="21"/>
        </w:rPr>
        <w:t xml:space="preserve"> y se recluta a los estudiantes de pregrado por dicho aviso, existe la posibilidad de que un grupo grande de amigos o compañeros atiendan al </w:t>
      </w:r>
      <w:proofErr w:type="gramStart"/>
      <w:r>
        <w:rPr>
          <w:rFonts w:ascii="Arial" w:eastAsia="Arial" w:hAnsi="Arial" w:cs="Arial"/>
          <w:sz w:val="21"/>
          <w:szCs w:val="21"/>
        </w:rPr>
        <w:t>experimento</w:t>
      </w:r>
      <w:proofErr w:type="gramEnd"/>
      <w:r>
        <w:rPr>
          <w:rFonts w:ascii="Arial" w:eastAsia="Arial" w:hAnsi="Arial" w:cs="Arial"/>
          <w:sz w:val="21"/>
          <w:szCs w:val="21"/>
        </w:rPr>
        <w:t xml:space="preserve"> pero conociéndose, por lo que a pesar de que haya aleatorización </w:t>
      </w:r>
      <w:r>
        <w:rPr>
          <w:rFonts w:ascii="Arial" w:eastAsia="Arial" w:hAnsi="Arial" w:cs="Arial"/>
          <w:sz w:val="21"/>
          <w:szCs w:val="21"/>
        </w:rPr>
        <w:t>puede que aún quede un sesgo a actuar den manera justa/equitativa porque puede que la persona con la que quede emparejada sea mi amigo o colega. Una mejor forma de reclutar estudiantes, sería de una lista totalmente aleatoria y diseñada por los investigado</w:t>
      </w:r>
      <w:r>
        <w:rPr>
          <w:rFonts w:ascii="Arial" w:eastAsia="Arial" w:hAnsi="Arial" w:cs="Arial"/>
          <w:sz w:val="21"/>
          <w:szCs w:val="21"/>
        </w:rPr>
        <w:t xml:space="preserve">res se enviaran invitaciones personales, podría ser por correo, de tal forma que se minimice la posibilidad de que grupos de amigos grandes entre al experimento en el sentido de que las invitaciones ahora van a ser enviados por el investigador y de manera </w:t>
      </w:r>
      <w:r>
        <w:rPr>
          <w:rFonts w:ascii="Arial" w:eastAsia="Arial" w:hAnsi="Arial" w:cs="Arial"/>
          <w:sz w:val="21"/>
          <w:szCs w:val="21"/>
        </w:rPr>
        <w:t>personal.</w:t>
      </w:r>
    </w:p>
    <w:p w14:paraId="5D0536D2" w14:textId="77777777" w:rsidR="0092391D" w:rsidRDefault="0092391D">
      <w:pPr>
        <w:sectPr w:rsidR="0092391D">
          <w:pgSz w:w="11900" w:h="16838"/>
          <w:pgMar w:top="341" w:right="1126" w:bottom="0" w:left="1140" w:header="0" w:footer="0" w:gutter="0"/>
          <w:cols w:space="720" w:equalWidth="0">
            <w:col w:w="9640"/>
          </w:cols>
        </w:sectPr>
      </w:pPr>
    </w:p>
    <w:p w14:paraId="2C150CD4" w14:textId="77777777" w:rsidR="0092391D" w:rsidRDefault="0092391D">
      <w:pPr>
        <w:spacing w:line="200" w:lineRule="exact"/>
        <w:rPr>
          <w:sz w:val="20"/>
          <w:szCs w:val="20"/>
        </w:rPr>
      </w:pPr>
    </w:p>
    <w:p w14:paraId="3E99E221" w14:textId="77777777" w:rsidR="0092391D" w:rsidRDefault="0092391D">
      <w:pPr>
        <w:spacing w:line="200" w:lineRule="exact"/>
        <w:rPr>
          <w:sz w:val="20"/>
          <w:szCs w:val="20"/>
        </w:rPr>
      </w:pPr>
    </w:p>
    <w:p w14:paraId="3084DFE9" w14:textId="77777777" w:rsidR="0092391D" w:rsidRDefault="0092391D">
      <w:pPr>
        <w:spacing w:line="200" w:lineRule="exact"/>
        <w:rPr>
          <w:sz w:val="20"/>
          <w:szCs w:val="20"/>
        </w:rPr>
      </w:pPr>
    </w:p>
    <w:p w14:paraId="748EB1E7" w14:textId="77777777" w:rsidR="0092391D" w:rsidRDefault="0092391D">
      <w:pPr>
        <w:spacing w:line="200" w:lineRule="exact"/>
        <w:rPr>
          <w:sz w:val="20"/>
          <w:szCs w:val="20"/>
        </w:rPr>
      </w:pPr>
    </w:p>
    <w:p w14:paraId="214BD6F7" w14:textId="77777777" w:rsidR="0092391D" w:rsidRDefault="0092391D">
      <w:pPr>
        <w:spacing w:line="200" w:lineRule="exact"/>
        <w:rPr>
          <w:sz w:val="20"/>
          <w:szCs w:val="20"/>
        </w:rPr>
      </w:pPr>
    </w:p>
    <w:p w14:paraId="758298DE" w14:textId="77777777" w:rsidR="0092391D" w:rsidRDefault="0092391D">
      <w:pPr>
        <w:spacing w:line="200" w:lineRule="exact"/>
        <w:rPr>
          <w:sz w:val="20"/>
          <w:szCs w:val="20"/>
        </w:rPr>
      </w:pPr>
    </w:p>
    <w:p w14:paraId="2E2F865E" w14:textId="77777777" w:rsidR="0092391D" w:rsidRDefault="0092391D">
      <w:pPr>
        <w:spacing w:line="200" w:lineRule="exact"/>
        <w:rPr>
          <w:sz w:val="20"/>
          <w:szCs w:val="20"/>
        </w:rPr>
      </w:pPr>
    </w:p>
    <w:p w14:paraId="70429897" w14:textId="77777777" w:rsidR="0092391D" w:rsidRDefault="0092391D">
      <w:pPr>
        <w:spacing w:line="200" w:lineRule="exact"/>
        <w:rPr>
          <w:sz w:val="20"/>
          <w:szCs w:val="20"/>
        </w:rPr>
      </w:pPr>
    </w:p>
    <w:p w14:paraId="45E4CDE5" w14:textId="77777777" w:rsidR="0092391D" w:rsidRDefault="0092391D">
      <w:pPr>
        <w:spacing w:line="200" w:lineRule="exact"/>
        <w:rPr>
          <w:sz w:val="20"/>
          <w:szCs w:val="20"/>
        </w:rPr>
      </w:pPr>
    </w:p>
    <w:p w14:paraId="75BB998A" w14:textId="77777777" w:rsidR="0092391D" w:rsidRDefault="0092391D">
      <w:pPr>
        <w:spacing w:line="200" w:lineRule="exact"/>
        <w:rPr>
          <w:sz w:val="20"/>
          <w:szCs w:val="20"/>
        </w:rPr>
      </w:pPr>
    </w:p>
    <w:p w14:paraId="38FE2AAF" w14:textId="77777777" w:rsidR="0092391D" w:rsidRDefault="0092391D">
      <w:pPr>
        <w:spacing w:line="200" w:lineRule="exact"/>
        <w:rPr>
          <w:sz w:val="20"/>
          <w:szCs w:val="20"/>
        </w:rPr>
      </w:pPr>
    </w:p>
    <w:p w14:paraId="09B8569E" w14:textId="77777777" w:rsidR="0092391D" w:rsidRDefault="0092391D">
      <w:pPr>
        <w:spacing w:line="200" w:lineRule="exact"/>
        <w:rPr>
          <w:sz w:val="20"/>
          <w:szCs w:val="20"/>
        </w:rPr>
      </w:pPr>
    </w:p>
    <w:p w14:paraId="7FDF931B" w14:textId="77777777" w:rsidR="0092391D" w:rsidRDefault="0092391D">
      <w:pPr>
        <w:spacing w:line="200" w:lineRule="exact"/>
        <w:rPr>
          <w:sz w:val="20"/>
          <w:szCs w:val="20"/>
        </w:rPr>
      </w:pPr>
    </w:p>
    <w:p w14:paraId="3F1B7D5A" w14:textId="77777777" w:rsidR="0092391D" w:rsidRDefault="0092391D">
      <w:pPr>
        <w:spacing w:line="200" w:lineRule="exact"/>
        <w:rPr>
          <w:sz w:val="20"/>
          <w:szCs w:val="20"/>
        </w:rPr>
      </w:pPr>
    </w:p>
    <w:p w14:paraId="1CA4B9FE" w14:textId="77777777" w:rsidR="0092391D" w:rsidRDefault="0092391D">
      <w:pPr>
        <w:spacing w:line="200" w:lineRule="exact"/>
        <w:rPr>
          <w:sz w:val="20"/>
          <w:szCs w:val="20"/>
        </w:rPr>
      </w:pPr>
    </w:p>
    <w:p w14:paraId="76800602" w14:textId="77777777" w:rsidR="0092391D" w:rsidRDefault="0092391D">
      <w:pPr>
        <w:spacing w:line="200" w:lineRule="exact"/>
        <w:rPr>
          <w:sz w:val="20"/>
          <w:szCs w:val="20"/>
        </w:rPr>
      </w:pPr>
    </w:p>
    <w:p w14:paraId="28737888" w14:textId="77777777" w:rsidR="0092391D" w:rsidRDefault="0092391D">
      <w:pPr>
        <w:spacing w:line="200" w:lineRule="exact"/>
        <w:rPr>
          <w:sz w:val="20"/>
          <w:szCs w:val="20"/>
        </w:rPr>
      </w:pPr>
    </w:p>
    <w:p w14:paraId="70E3D258" w14:textId="77777777" w:rsidR="0092391D" w:rsidRDefault="0092391D">
      <w:pPr>
        <w:spacing w:line="200" w:lineRule="exact"/>
        <w:rPr>
          <w:sz w:val="20"/>
          <w:szCs w:val="20"/>
        </w:rPr>
      </w:pPr>
    </w:p>
    <w:p w14:paraId="6F096B1C" w14:textId="77777777" w:rsidR="0092391D" w:rsidRDefault="0092391D">
      <w:pPr>
        <w:spacing w:line="200" w:lineRule="exact"/>
        <w:rPr>
          <w:sz w:val="20"/>
          <w:szCs w:val="20"/>
        </w:rPr>
      </w:pPr>
    </w:p>
    <w:p w14:paraId="575EF5CD" w14:textId="77777777" w:rsidR="0092391D" w:rsidRDefault="0092391D">
      <w:pPr>
        <w:spacing w:line="200" w:lineRule="exact"/>
        <w:rPr>
          <w:sz w:val="20"/>
          <w:szCs w:val="20"/>
        </w:rPr>
      </w:pPr>
    </w:p>
    <w:p w14:paraId="71089136" w14:textId="77777777" w:rsidR="0092391D" w:rsidRDefault="0092391D">
      <w:pPr>
        <w:spacing w:line="200" w:lineRule="exact"/>
        <w:rPr>
          <w:sz w:val="20"/>
          <w:szCs w:val="20"/>
        </w:rPr>
      </w:pPr>
    </w:p>
    <w:p w14:paraId="70B7B95A" w14:textId="77777777" w:rsidR="0092391D" w:rsidRDefault="0092391D">
      <w:pPr>
        <w:spacing w:line="392" w:lineRule="exact"/>
        <w:rPr>
          <w:sz w:val="20"/>
          <w:szCs w:val="20"/>
        </w:rPr>
      </w:pPr>
    </w:p>
    <w:p w14:paraId="534EB1E6" w14:textId="77777777" w:rsidR="0092391D" w:rsidRDefault="00057791">
      <w:pPr>
        <w:ind w:right="20"/>
        <w:jc w:val="center"/>
        <w:rPr>
          <w:sz w:val="20"/>
          <w:szCs w:val="20"/>
        </w:rPr>
      </w:pPr>
      <w:r>
        <w:rPr>
          <w:rFonts w:ascii="Arial" w:eastAsia="Arial" w:hAnsi="Arial" w:cs="Arial"/>
          <w:sz w:val="17"/>
          <w:szCs w:val="17"/>
        </w:rPr>
        <w:t>9</w:t>
      </w:r>
    </w:p>
    <w:p w14:paraId="0D0B964E" w14:textId="77777777" w:rsidR="0092391D" w:rsidRDefault="0092391D">
      <w:pPr>
        <w:sectPr w:rsidR="0092391D">
          <w:type w:val="continuous"/>
          <w:pgSz w:w="11900" w:h="16838"/>
          <w:pgMar w:top="341" w:right="1126" w:bottom="0" w:left="1140" w:header="0" w:footer="0" w:gutter="0"/>
          <w:cols w:space="720" w:equalWidth="0">
            <w:col w:w="9640"/>
          </w:cols>
        </w:sectPr>
      </w:pPr>
    </w:p>
    <w:p w14:paraId="1091E855" w14:textId="77777777" w:rsidR="0092391D" w:rsidRDefault="00057791">
      <w:pPr>
        <w:tabs>
          <w:tab w:val="left" w:pos="6306"/>
        </w:tabs>
        <w:ind w:left="6"/>
        <w:rPr>
          <w:sz w:val="20"/>
          <w:szCs w:val="20"/>
        </w:rPr>
      </w:pPr>
      <w:bookmarkStart w:id="27" w:name="page12"/>
      <w:bookmarkEnd w:id="27"/>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488ACEFC"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1A3C93E4" wp14:editId="21025DBC">
                <wp:simplePos x="0" y="0"/>
                <wp:positionH relativeFrom="column">
                  <wp:posOffset>0</wp:posOffset>
                </wp:positionH>
                <wp:positionV relativeFrom="paragraph">
                  <wp:posOffset>48260</wp:posOffset>
                </wp:positionV>
                <wp:extent cx="611949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AF218A" id="Shape 32"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" o:allowincell="f" filled="t" strokeweight=".14039mm">
                <v:stroke joinstyle="miter"/>
                <o:lock v:ext="edit" shapetype="f"/>
              </v:line>
            </w:pict>
          </mc:Fallback>
        </mc:AlternateContent>
      </w:r>
    </w:p>
    <w:p w14:paraId="103365AD" w14:textId="77777777" w:rsidR="0092391D" w:rsidRDefault="0092391D">
      <w:pPr>
        <w:spacing w:line="200" w:lineRule="exact"/>
        <w:rPr>
          <w:sz w:val="20"/>
          <w:szCs w:val="20"/>
        </w:rPr>
      </w:pPr>
    </w:p>
    <w:p w14:paraId="1ED0664E" w14:textId="77777777" w:rsidR="0092391D" w:rsidRDefault="0092391D">
      <w:pPr>
        <w:spacing w:line="246" w:lineRule="exact"/>
        <w:rPr>
          <w:sz w:val="20"/>
          <w:szCs w:val="20"/>
        </w:rPr>
      </w:pPr>
    </w:p>
    <w:p w14:paraId="3BF18A9D" w14:textId="77777777" w:rsidR="0092391D" w:rsidRDefault="00057791">
      <w:pPr>
        <w:numPr>
          <w:ilvl w:val="0"/>
          <w:numId w:val="23"/>
        </w:numPr>
        <w:tabs>
          <w:tab w:val="left" w:pos="566"/>
        </w:tabs>
        <w:spacing w:line="271" w:lineRule="auto"/>
        <w:ind w:left="566" w:hanging="566"/>
        <w:jc w:val="both"/>
        <w:rPr>
          <w:rFonts w:ascii="Arial" w:eastAsia="Arial" w:hAnsi="Arial" w:cs="Arial"/>
          <w:b/>
          <w:bCs/>
          <w:sz w:val="29"/>
          <w:szCs w:val="29"/>
        </w:rPr>
      </w:pPr>
      <w:r>
        <w:rPr>
          <w:rFonts w:ascii="Arial" w:eastAsia="Arial" w:hAnsi="Arial" w:cs="Arial"/>
          <w:b/>
          <w:bCs/>
          <w:sz w:val="29"/>
          <w:szCs w:val="29"/>
        </w:rPr>
        <w:t xml:space="preserve">Piense en una manera para resumir los resultados, de manera gráfica. Puede </w:t>
      </w:r>
      <w:r>
        <w:rPr>
          <w:rFonts w:ascii="Arial" w:eastAsia="Arial" w:hAnsi="Arial" w:cs="Arial"/>
          <w:b/>
          <w:bCs/>
          <w:sz w:val="29"/>
          <w:szCs w:val="29"/>
        </w:rPr>
        <w:t>ser una Tabla o una Gráfica. Tiene que ser auto-contenida, es decir, tener toda la información para que alguien que ha leído superficialmente el paper sea capaz de interpretar los resultados.</w:t>
      </w:r>
    </w:p>
    <w:p w14:paraId="3C5F7F6E" w14:textId="77777777" w:rsidR="0092391D" w:rsidRDefault="0092391D">
      <w:pPr>
        <w:spacing w:line="119" w:lineRule="exact"/>
        <w:rPr>
          <w:sz w:val="20"/>
          <w:szCs w:val="20"/>
        </w:rPr>
      </w:pPr>
    </w:p>
    <w:p w14:paraId="36A862FF" w14:textId="77777777" w:rsidR="0092391D" w:rsidRDefault="00057791">
      <w:pPr>
        <w:spacing w:line="307" w:lineRule="auto"/>
        <w:ind w:left="6" w:firstLine="339"/>
        <w:jc w:val="both"/>
        <w:rPr>
          <w:rFonts w:ascii="Arial" w:eastAsia="Arial" w:hAnsi="Arial" w:cs="Arial"/>
        </w:rPr>
      </w:pPr>
      <w:r>
        <w:rPr>
          <w:rFonts w:ascii="Arial" w:eastAsia="Arial" w:hAnsi="Arial" w:cs="Arial"/>
        </w:rPr>
        <w:t>Una forma de resumir los resultados principales del artículo de</w:t>
      </w:r>
      <w:r>
        <w:rPr>
          <w:rFonts w:ascii="Arial" w:eastAsia="Arial" w:hAnsi="Arial" w:cs="Arial"/>
        </w:rPr>
        <w:t xml:space="preserve"> Dana et al. </w:t>
      </w:r>
      <w:hyperlink w:anchor="page14">
        <w:r>
          <w:rPr>
            <w:rFonts w:ascii="Arial" w:eastAsia="Arial" w:hAnsi="Arial" w:cs="Arial"/>
          </w:rPr>
          <w:t xml:space="preserve">(2007) </w:t>
        </w:r>
      </w:hyperlink>
      <w:r>
        <w:rPr>
          <w:rFonts w:ascii="Arial" w:eastAsia="Arial" w:hAnsi="Arial" w:cs="Arial"/>
        </w:rPr>
        <w:t xml:space="preserve">es mediante la gráfica </w:t>
      </w:r>
      <w:hyperlink w:anchor="page12">
        <w:r>
          <w:rPr>
            <w:rFonts w:ascii="Arial" w:eastAsia="Arial" w:hAnsi="Arial" w:cs="Arial"/>
          </w:rPr>
          <w:t>2</w:t>
        </w:r>
      </w:hyperlink>
    </w:p>
    <w:p w14:paraId="74EAA7C7" w14:textId="77777777" w:rsidR="0092391D" w:rsidRDefault="00057791">
      <w:pPr>
        <w:spacing w:line="20" w:lineRule="exact"/>
        <w:rPr>
          <w:sz w:val="20"/>
          <w:szCs w:val="20"/>
        </w:rPr>
      </w:pPr>
      <w:commentRangeStart w:id="28"/>
      <w:r>
        <w:rPr>
          <w:noProof/>
          <w:sz w:val="20"/>
          <w:szCs w:val="20"/>
        </w:rPr>
        <w:drawing>
          <wp:anchor distT="0" distB="0" distL="114300" distR="114300" simplePos="0" relativeHeight="251672064" behindDoc="1" locked="0" layoutInCell="0" allowOverlap="1" wp14:anchorId="72D2A8D8" wp14:editId="16A4657A">
            <wp:simplePos x="0" y="0"/>
            <wp:positionH relativeFrom="column">
              <wp:posOffset>0</wp:posOffset>
            </wp:positionH>
            <wp:positionV relativeFrom="paragraph">
              <wp:posOffset>95250</wp:posOffset>
            </wp:positionV>
            <wp:extent cx="6120130" cy="37858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6120130" cy="3785870"/>
                    </a:xfrm>
                    <a:prstGeom prst="rect">
                      <a:avLst/>
                    </a:prstGeom>
                    <a:noFill/>
                  </pic:spPr>
                </pic:pic>
              </a:graphicData>
            </a:graphic>
          </wp:anchor>
        </w:drawing>
      </w:r>
      <w:commentRangeEnd w:id="28"/>
      <w:r>
        <w:rPr>
          <w:rStyle w:val="Refdecomentario"/>
        </w:rPr>
        <w:commentReference w:id="28"/>
      </w:r>
    </w:p>
    <w:p w14:paraId="693360A5" w14:textId="77777777" w:rsidR="0092391D" w:rsidRDefault="0092391D">
      <w:pPr>
        <w:spacing w:line="200" w:lineRule="exact"/>
        <w:rPr>
          <w:sz w:val="20"/>
          <w:szCs w:val="20"/>
        </w:rPr>
      </w:pPr>
    </w:p>
    <w:p w14:paraId="730F94BF" w14:textId="77777777" w:rsidR="0092391D" w:rsidRDefault="0092391D">
      <w:pPr>
        <w:spacing w:line="200" w:lineRule="exact"/>
        <w:rPr>
          <w:sz w:val="20"/>
          <w:szCs w:val="20"/>
        </w:rPr>
      </w:pPr>
    </w:p>
    <w:p w14:paraId="37CA586D" w14:textId="77777777" w:rsidR="0092391D" w:rsidRDefault="0092391D">
      <w:pPr>
        <w:spacing w:line="200" w:lineRule="exact"/>
        <w:rPr>
          <w:sz w:val="20"/>
          <w:szCs w:val="20"/>
        </w:rPr>
      </w:pPr>
    </w:p>
    <w:p w14:paraId="68AF1CF2" w14:textId="77777777" w:rsidR="0092391D" w:rsidRDefault="0092391D">
      <w:pPr>
        <w:spacing w:line="200" w:lineRule="exact"/>
        <w:rPr>
          <w:sz w:val="20"/>
          <w:szCs w:val="20"/>
        </w:rPr>
      </w:pPr>
    </w:p>
    <w:p w14:paraId="20F65778" w14:textId="77777777" w:rsidR="0092391D" w:rsidRDefault="0092391D">
      <w:pPr>
        <w:spacing w:line="200" w:lineRule="exact"/>
        <w:rPr>
          <w:sz w:val="20"/>
          <w:szCs w:val="20"/>
        </w:rPr>
      </w:pPr>
    </w:p>
    <w:p w14:paraId="25864B1F" w14:textId="77777777" w:rsidR="0092391D" w:rsidRDefault="0092391D">
      <w:pPr>
        <w:spacing w:line="200" w:lineRule="exact"/>
        <w:rPr>
          <w:sz w:val="20"/>
          <w:szCs w:val="20"/>
        </w:rPr>
      </w:pPr>
    </w:p>
    <w:p w14:paraId="2BFCA467" w14:textId="77777777" w:rsidR="0092391D" w:rsidRDefault="0092391D">
      <w:pPr>
        <w:spacing w:line="200" w:lineRule="exact"/>
        <w:rPr>
          <w:sz w:val="20"/>
          <w:szCs w:val="20"/>
        </w:rPr>
      </w:pPr>
    </w:p>
    <w:p w14:paraId="163BC97B" w14:textId="77777777" w:rsidR="0092391D" w:rsidRDefault="0092391D">
      <w:pPr>
        <w:spacing w:line="200" w:lineRule="exact"/>
        <w:rPr>
          <w:sz w:val="20"/>
          <w:szCs w:val="20"/>
        </w:rPr>
      </w:pPr>
    </w:p>
    <w:p w14:paraId="0EAD20CB" w14:textId="77777777" w:rsidR="0092391D" w:rsidRDefault="0092391D">
      <w:pPr>
        <w:spacing w:line="200" w:lineRule="exact"/>
        <w:rPr>
          <w:sz w:val="20"/>
          <w:szCs w:val="20"/>
        </w:rPr>
      </w:pPr>
    </w:p>
    <w:p w14:paraId="22CFCC90" w14:textId="77777777" w:rsidR="0092391D" w:rsidRDefault="0092391D">
      <w:pPr>
        <w:spacing w:line="200" w:lineRule="exact"/>
        <w:rPr>
          <w:sz w:val="20"/>
          <w:szCs w:val="20"/>
        </w:rPr>
      </w:pPr>
    </w:p>
    <w:p w14:paraId="18E7685D" w14:textId="77777777" w:rsidR="0092391D" w:rsidRDefault="0092391D">
      <w:pPr>
        <w:spacing w:line="200" w:lineRule="exact"/>
        <w:rPr>
          <w:sz w:val="20"/>
          <w:szCs w:val="20"/>
        </w:rPr>
      </w:pPr>
    </w:p>
    <w:p w14:paraId="009B662C" w14:textId="77777777" w:rsidR="0092391D" w:rsidRDefault="0092391D">
      <w:pPr>
        <w:spacing w:line="200" w:lineRule="exact"/>
        <w:rPr>
          <w:sz w:val="20"/>
          <w:szCs w:val="20"/>
        </w:rPr>
      </w:pPr>
    </w:p>
    <w:p w14:paraId="64AB43CE" w14:textId="77777777" w:rsidR="0092391D" w:rsidRDefault="0092391D">
      <w:pPr>
        <w:spacing w:line="200" w:lineRule="exact"/>
        <w:rPr>
          <w:sz w:val="20"/>
          <w:szCs w:val="20"/>
        </w:rPr>
      </w:pPr>
    </w:p>
    <w:p w14:paraId="19551AEB" w14:textId="77777777" w:rsidR="0092391D" w:rsidRDefault="0092391D">
      <w:pPr>
        <w:spacing w:line="200" w:lineRule="exact"/>
        <w:rPr>
          <w:sz w:val="20"/>
          <w:szCs w:val="20"/>
        </w:rPr>
      </w:pPr>
    </w:p>
    <w:p w14:paraId="70F66995" w14:textId="77777777" w:rsidR="0092391D" w:rsidRDefault="0092391D">
      <w:pPr>
        <w:spacing w:line="200" w:lineRule="exact"/>
        <w:rPr>
          <w:sz w:val="20"/>
          <w:szCs w:val="20"/>
        </w:rPr>
      </w:pPr>
    </w:p>
    <w:p w14:paraId="383D6C85" w14:textId="77777777" w:rsidR="0092391D" w:rsidRDefault="0092391D">
      <w:pPr>
        <w:spacing w:line="200" w:lineRule="exact"/>
        <w:rPr>
          <w:sz w:val="20"/>
          <w:szCs w:val="20"/>
        </w:rPr>
      </w:pPr>
    </w:p>
    <w:p w14:paraId="2778F9AB" w14:textId="77777777" w:rsidR="0092391D" w:rsidRDefault="0092391D">
      <w:pPr>
        <w:spacing w:line="200" w:lineRule="exact"/>
        <w:rPr>
          <w:sz w:val="20"/>
          <w:szCs w:val="20"/>
        </w:rPr>
      </w:pPr>
    </w:p>
    <w:p w14:paraId="670ED64F" w14:textId="77777777" w:rsidR="0092391D" w:rsidRDefault="0092391D">
      <w:pPr>
        <w:spacing w:line="200" w:lineRule="exact"/>
        <w:rPr>
          <w:sz w:val="20"/>
          <w:szCs w:val="20"/>
        </w:rPr>
      </w:pPr>
    </w:p>
    <w:p w14:paraId="3F406F96" w14:textId="77777777" w:rsidR="0092391D" w:rsidRDefault="0092391D">
      <w:pPr>
        <w:spacing w:line="200" w:lineRule="exact"/>
        <w:rPr>
          <w:sz w:val="20"/>
          <w:szCs w:val="20"/>
        </w:rPr>
      </w:pPr>
    </w:p>
    <w:p w14:paraId="2605B3FF" w14:textId="77777777" w:rsidR="0092391D" w:rsidRDefault="0092391D">
      <w:pPr>
        <w:spacing w:line="200" w:lineRule="exact"/>
        <w:rPr>
          <w:sz w:val="20"/>
          <w:szCs w:val="20"/>
        </w:rPr>
      </w:pPr>
    </w:p>
    <w:p w14:paraId="43D703B2" w14:textId="77777777" w:rsidR="0092391D" w:rsidRDefault="0092391D">
      <w:pPr>
        <w:spacing w:line="200" w:lineRule="exact"/>
        <w:rPr>
          <w:sz w:val="20"/>
          <w:szCs w:val="20"/>
        </w:rPr>
      </w:pPr>
    </w:p>
    <w:p w14:paraId="2AB59723" w14:textId="77777777" w:rsidR="0092391D" w:rsidRDefault="0092391D">
      <w:pPr>
        <w:spacing w:line="200" w:lineRule="exact"/>
        <w:rPr>
          <w:sz w:val="20"/>
          <w:szCs w:val="20"/>
        </w:rPr>
      </w:pPr>
    </w:p>
    <w:p w14:paraId="1373DA88" w14:textId="77777777" w:rsidR="0092391D" w:rsidRDefault="0092391D">
      <w:pPr>
        <w:spacing w:line="200" w:lineRule="exact"/>
        <w:rPr>
          <w:sz w:val="20"/>
          <w:szCs w:val="20"/>
        </w:rPr>
      </w:pPr>
    </w:p>
    <w:p w14:paraId="5E934B73" w14:textId="77777777" w:rsidR="0092391D" w:rsidRDefault="0092391D">
      <w:pPr>
        <w:spacing w:line="200" w:lineRule="exact"/>
        <w:rPr>
          <w:sz w:val="20"/>
          <w:szCs w:val="20"/>
        </w:rPr>
      </w:pPr>
    </w:p>
    <w:p w14:paraId="53C275E2" w14:textId="77777777" w:rsidR="0092391D" w:rsidRDefault="0092391D">
      <w:pPr>
        <w:spacing w:line="200" w:lineRule="exact"/>
        <w:rPr>
          <w:sz w:val="20"/>
          <w:szCs w:val="20"/>
        </w:rPr>
      </w:pPr>
    </w:p>
    <w:p w14:paraId="663149A6" w14:textId="77777777" w:rsidR="0092391D" w:rsidRDefault="0092391D">
      <w:pPr>
        <w:spacing w:line="200" w:lineRule="exact"/>
        <w:rPr>
          <w:sz w:val="20"/>
          <w:szCs w:val="20"/>
        </w:rPr>
      </w:pPr>
    </w:p>
    <w:p w14:paraId="0BE34A63" w14:textId="77777777" w:rsidR="0092391D" w:rsidRDefault="0092391D">
      <w:pPr>
        <w:spacing w:line="200" w:lineRule="exact"/>
        <w:rPr>
          <w:sz w:val="20"/>
          <w:szCs w:val="20"/>
        </w:rPr>
      </w:pPr>
    </w:p>
    <w:p w14:paraId="29A96CB7" w14:textId="77777777" w:rsidR="0092391D" w:rsidRDefault="0092391D">
      <w:pPr>
        <w:spacing w:line="200" w:lineRule="exact"/>
        <w:rPr>
          <w:sz w:val="20"/>
          <w:szCs w:val="20"/>
        </w:rPr>
      </w:pPr>
    </w:p>
    <w:p w14:paraId="63BC7D86" w14:textId="77777777" w:rsidR="0092391D" w:rsidRDefault="0092391D">
      <w:pPr>
        <w:spacing w:line="200" w:lineRule="exact"/>
        <w:rPr>
          <w:sz w:val="20"/>
          <w:szCs w:val="20"/>
        </w:rPr>
      </w:pPr>
    </w:p>
    <w:p w14:paraId="51285DBD" w14:textId="77777777" w:rsidR="0092391D" w:rsidRDefault="0092391D">
      <w:pPr>
        <w:spacing w:line="200" w:lineRule="exact"/>
        <w:rPr>
          <w:sz w:val="20"/>
          <w:szCs w:val="20"/>
        </w:rPr>
      </w:pPr>
    </w:p>
    <w:p w14:paraId="14A0F042" w14:textId="77777777" w:rsidR="0092391D" w:rsidRDefault="0092391D">
      <w:pPr>
        <w:spacing w:line="236" w:lineRule="exact"/>
        <w:rPr>
          <w:sz w:val="20"/>
          <w:szCs w:val="20"/>
        </w:rPr>
      </w:pPr>
    </w:p>
    <w:p w14:paraId="7D2DCA39" w14:textId="77777777" w:rsidR="0092391D" w:rsidRDefault="00057791">
      <w:pPr>
        <w:spacing w:line="273" w:lineRule="auto"/>
        <w:ind w:left="6"/>
        <w:jc w:val="both"/>
        <w:rPr>
          <w:sz w:val="20"/>
          <w:szCs w:val="20"/>
        </w:rPr>
      </w:pPr>
      <w:r>
        <w:rPr>
          <w:rFonts w:ascii="Arial" w:eastAsia="Arial" w:hAnsi="Arial" w:cs="Arial"/>
          <w:sz w:val="21"/>
          <w:szCs w:val="21"/>
        </w:rPr>
        <w:t xml:space="preserve">Figura 2: La gráfica muestra el porcentaje de dictadores que escogieron la </w:t>
      </w:r>
      <w:r>
        <w:rPr>
          <w:rFonts w:ascii="Arial" w:eastAsia="Arial" w:hAnsi="Arial" w:cs="Arial"/>
          <w:i/>
          <w:iCs/>
          <w:sz w:val="21"/>
          <w:szCs w:val="21"/>
        </w:rPr>
        <w:t>opción A</w:t>
      </w:r>
      <w:r>
        <w:rPr>
          <w:rFonts w:ascii="Arial" w:eastAsia="Arial" w:hAnsi="Arial" w:cs="Arial"/>
          <w:sz w:val="21"/>
          <w:szCs w:val="21"/>
        </w:rPr>
        <w:t xml:space="preserve">, que es la opción que se asocia al comportamiento de </w:t>
      </w:r>
      <w:r>
        <w:rPr>
          <w:rFonts w:ascii="Arial" w:eastAsia="Arial" w:hAnsi="Arial" w:cs="Arial"/>
          <w:i/>
          <w:iCs/>
          <w:sz w:val="21"/>
          <w:szCs w:val="21"/>
        </w:rPr>
        <w:t>self-interest</w:t>
      </w:r>
      <w:r>
        <w:rPr>
          <w:rFonts w:ascii="Arial" w:eastAsia="Arial" w:hAnsi="Arial" w:cs="Arial"/>
          <w:sz w:val="21"/>
          <w:szCs w:val="21"/>
        </w:rPr>
        <w:t xml:space="preserve">, tanto para el tratamiento de línea de base como para los otros tratamientos. Ahora bien, lo primero que </w:t>
      </w:r>
      <w:r>
        <w:rPr>
          <w:rFonts w:ascii="Arial" w:eastAsia="Arial" w:hAnsi="Arial" w:cs="Arial"/>
          <w:sz w:val="21"/>
          <w:szCs w:val="21"/>
        </w:rPr>
        <w:t>se nota es que la línea de base es la que tiene el menor porcentaje de dictadores que eligen esa opción. Ellos se debe a que dada la transparencia, entendida está como la relación uno-a-uno entre decisiones del dictador y resultados, en la línea de base lo</w:t>
      </w:r>
      <w:r>
        <w:rPr>
          <w:rFonts w:ascii="Arial" w:eastAsia="Arial" w:hAnsi="Arial" w:cs="Arial"/>
          <w:sz w:val="21"/>
          <w:szCs w:val="21"/>
        </w:rPr>
        <w:t>s dictadores no quieren parecer egoístas ante si mismos o ante los demás. Ahora bien, cuándo deja de ser evidente dicha transparencia como es en el caso de los demás tratamientos, se vuelve evidente que las personas empieza a dejar de tener un comportamien</w:t>
      </w:r>
      <w:r>
        <w:rPr>
          <w:rFonts w:ascii="Arial" w:eastAsia="Arial" w:hAnsi="Arial" w:cs="Arial"/>
          <w:sz w:val="21"/>
          <w:szCs w:val="21"/>
        </w:rPr>
        <w:t xml:space="preserve">to de justicia/equidad y empiezan a tener un comportamiento auto-interesado. En cada tratamiento, se explora uno de los 3 ejemplos en dónde parecen no ser válidas las </w:t>
      </w:r>
      <w:r>
        <w:rPr>
          <w:rFonts w:ascii="Arial" w:eastAsia="Arial" w:hAnsi="Arial" w:cs="Arial"/>
          <w:i/>
          <w:iCs/>
          <w:sz w:val="21"/>
          <w:szCs w:val="21"/>
        </w:rPr>
        <w:t>teorías de preferencias sociales</w:t>
      </w:r>
      <w:r>
        <w:rPr>
          <w:rFonts w:ascii="Arial" w:eastAsia="Arial" w:hAnsi="Arial" w:cs="Arial"/>
          <w:sz w:val="21"/>
          <w:szCs w:val="21"/>
        </w:rPr>
        <w:t xml:space="preserve">. Para el tratamiento de </w:t>
      </w:r>
      <w:r>
        <w:rPr>
          <w:rFonts w:ascii="Arial" w:eastAsia="Arial" w:hAnsi="Arial" w:cs="Arial"/>
          <w:i/>
          <w:iCs/>
          <w:sz w:val="21"/>
          <w:szCs w:val="21"/>
        </w:rPr>
        <w:t xml:space="preserve">hidden information </w:t>
      </w:r>
      <w:r>
        <w:rPr>
          <w:rFonts w:ascii="Arial" w:eastAsia="Arial" w:hAnsi="Arial" w:cs="Arial"/>
          <w:sz w:val="21"/>
          <w:szCs w:val="21"/>
        </w:rPr>
        <w:t>existen dos o</w:t>
      </w:r>
      <w:r>
        <w:rPr>
          <w:rFonts w:ascii="Arial" w:eastAsia="Arial" w:hAnsi="Arial" w:cs="Arial"/>
          <w:sz w:val="21"/>
          <w:szCs w:val="21"/>
        </w:rPr>
        <w:t>pciones asociados cada una a una matriz de pagos distinta. En el</w:t>
      </w:r>
      <w:r>
        <w:rPr>
          <w:rFonts w:ascii="Arial" w:eastAsia="Arial" w:hAnsi="Arial" w:cs="Arial"/>
          <w:i/>
          <w:iCs/>
          <w:sz w:val="21"/>
          <w:szCs w:val="21"/>
        </w:rPr>
        <w:t xml:space="preserve"> </w:t>
      </w:r>
      <w:r>
        <w:rPr>
          <w:rFonts w:ascii="Arial" w:eastAsia="Arial" w:hAnsi="Arial" w:cs="Arial"/>
          <w:sz w:val="21"/>
          <w:szCs w:val="21"/>
        </w:rPr>
        <w:t xml:space="preserve">tratamiento de </w:t>
      </w:r>
      <w:r>
        <w:rPr>
          <w:rFonts w:ascii="Arial" w:eastAsia="Arial" w:hAnsi="Arial" w:cs="Arial"/>
          <w:i/>
          <w:iCs/>
          <w:sz w:val="21"/>
          <w:szCs w:val="21"/>
        </w:rPr>
        <w:t>multiple dictator</w:t>
      </w:r>
      <w:r>
        <w:rPr>
          <w:rFonts w:ascii="Arial" w:eastAsia="Arial" w:hAnsi="Arial" w:cs="Arial"/>
          <w:sz w:val="21"/>
          <w:szCs w:val="21"/>
        </w:rPr>
        <w:t xml:space="preserve"> lo que se hizo fue agregar un segundo dictador para que la eleccion de la opción A no implicara directamente el resultado inequitativo. Finalmente, se resalta</w:t>
      </w:r>
      <w:r>
        <w:rPr>
          <w:rFonts w:ascii="Arial" w:eastAsia="Arial" w:hAnsi="Arial" w:cs="Arial"/>
          <w:sz w:val="21"/>
          <w:szCs w:val="21"/>
        </w:rPr>
        <w:t xml:space="preserve"> que en el tratamiento de </w:t>
      </w:r>
      <w:r>
        <w:rPr>
          <w:rFonts w:ascii="Arial" w:eastAsia="Arial" w:hAnsi="Arial" w:cs="Arial"/>
          <w:i/>
          <w:iCs/>
          <w:sz w:val="21"/>
          <w:szCs w:val="21"/>
        </w:rPr>
        <w:t>plausible deniability</w:t>
      </w:r>
      <w:r>
        <w:rPr>
          <w:rFonts w:ascii="Arial" w:eastAsia="Arial" w:hAnsi="Arial" w:cs="Arial"/>
          <w:sz w:val="21"/>
          <w:szCs w:val="21"/>
        </w:rPr>
        <w:t xml:space="preserve"> pueden haber dos justificaciones de porque las personas decidieron escoger la opción A. La primera es que el elemento de aleatorida de dicho tratamiento hiciera que las personas dejaran de tener la preocupaci</w:t>
      </w:r>
      <w:r>
        <w:rPr>
          <w:rFonts w:ascii="Arial" w:eastAsia="Arial" w:hAnsi="Arial" w:cs="Arial"/>
          <w:sz w:val="21"/>
          <w:szCs w:val="21"/>
        </w:rPr>
        <w:t>ón de no mostrarse egoístas ante los demás y escogieron la opción A. La otra alternativa, es que los dictadores vacilaran y dejaran que el software escogieran por ellos de tal forma que no parecieran egoístas para sí mismos.</w:t>
      </w:r>
    </w:p>
    <w:p w14:paraId="60B3DA07" w14:textId="77777777" w:rsidR="0092391D" w:rsidRDefault="0092391D">
      <w:pPr>
        <w:sectPr w:rsidR="0092391D">
          <w:pgSz w:w="11900" w:h="16838"/>
          <w:pgMar w:top="341" w:right="1126" w:bottom="0" w:left="1134" w:header="0" w:footer="0" w:gutter="0"/>
          <w:cols w:space="720" w:equalWidth="0">
            <w:col w:w="9646"/>
          </w:cols>
        </w:sectPr>
      </w:pPr>
    </w:p>
    <w:p w14:paraId="6EC018FB" w14:textId="77777777" w:rsidR="0092391D" w:rsidRDefault="0092391D">
      <w:pPr>
        <w:spacing w:line="200" w:lineRule="exact"/>
        <w:rPr>
          <w:sz w:val="20"/>
          <w:szCs w:val="20"/>
        </w:rPr>
      </w:pPr>
    </w:p>
    <w:p w14:paraId="5A8B383D" w14:textId="77777777" w:rsidR="0092391D" w:rsidRDefault="0092391D">
      <w:pPr>
        <w:spacing w:line="200" w:lineRule="exact"/>
        <w:rPr>
          <w:sz w:val="20"/>
          <w:szCs w:val="20"/>
        </w:rPr>
      </w:pPr>
    </w:p>
    <w:p w14:paraId="29F95B19" w14:textId="77777777" w:rsidR="0092391D" w:rsidRDefault="0092391D">
      <w:pPr>
        <w:spacing w:line="200" w:lineRule="exact"/>
        <w:rPr>
          <w:sz w:val="20"/>
          <w:szCs w:val="20"/>
        </w:rPr>
      </w:pPr>
    </w:p>
    <w:p w14:paraId="5E2886E0" w14:textId="77777777" w:rsidR="0092391D" w:rsidRDefault="0092391D">
      <w:pPr>
        <w:spacing w:line="200" w:lineRule="exact"/>
        <w:rPr>
          <w:sz w:val="20"/>
          <w:szCs w:val="20"/>
        </w:rPr>
      </w:pPr>
    </w:p>
    <w:p w14:paraId="53CB3370" w14:textId="77777777" w:rsidR="0092391D" w:rsidRDefault="0092391D">
      <w:pPr>
        <w:spacing w:line="379" w:lineRule="exact"/>
        <w:rPr>
          <w:sz w:val="20"/>
          <w:szCs w:val="20"/>
        </w:rPr>
      </w:pPr>
    </w:p>
    <w:p w14:paraId="35813764" w14:textId="77777777" w:rsidR="0092391D" w:rsidRDefault="00057791">
      <w:pPr>
        <w:ind w:right="14"/>
        <w:jc w:val="center"/>
        <w:rPr>
          <w:sz w:val="20"/>
          <w:szCs w:val="20"/>
        </w:rPr>
      </w:pPr>
      <w:r>
        <w:rPr>
          <w:rFonts w:ascii="Arial" w:eastAsia="Arial" w:hAnsi="Arial" w:cs="Arial"/>
          <w:sz w:val="19"/>
          <w:szCs w:val="19"/>
        </w:rPr>
        <w:t>10</w:t>
      </w:r>
    </w:p>
    <w:p w14:paraId="3936B9CA" w14:textId="77777777" w:rsidR="0092391D" w:rsidRDefault="0092391D">
      <w:pPr>
        <w:sectPr w:rsidR="0092391D">
          <w:type w:val="continuous"/>
          <w:pgSz w:w="11900" w:h="16838"/>
          <w:pgMar w:top="341" w:right="1126" w:bottom="0" w:left="1134" w:header="0" w:footer="0" w:gutter="0"/>
          <w:cols w:space="720" w:equalWidth="0">
            <w:col w:w="9646"/>
          </w:cols>
        </w:sectPr>
      </w:pPr>
    </w:p>
    <w:p w14:paraId="038258A6" w14:textId="77777777" w:rsidR="0092391D" w:rsidRDefault="00057791">
      <w:pPr>
        <w:tabs>
          <w:tab w:val="left" w:pos="6306"/>
        </w:tabs>
        <w:ind w:left="6"/>
        <w:rPr>
          <w:sz w:val="20"/>
          <w:szCs w:val="20"/>
        </w:rPr>
      </w:pPr>
      <w:bookmarkStart w:id="29" w:name="page13"/>
      <w:bookmarkEnd w:id="29"/>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3A8F78C0"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3BD5A84D" wp14:editId="0EA6678B">
                <wp:simplePos x="0" y="0"/>
                <wp:positionH relativeFrom="column">
                  <wp:posOffset>0</wp:posOffset>
                </wp:positionH>
                <wp:positionV relativeFrom="paragraph">
                  <wp:posOffset>48260</wp:posOffset>
                </wp:positionV>
                <wp:extent cx="611949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6104492" id="Shape 34"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0,3.8pt" to="481.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" o:allowincell="f" filled="t" strokeweight=".14039mm">
                <v:stroke joinstyle="miter"/>
                <o:lock v:ext="edit" shapetype="f"/>
              </v:line>
            </w:pict>
          </mc:Fallback>
        </mc:AlternateContent>
      </w:r>
    </w:p>
    <w:p w14:paraId="2D182A2E" w14:textId="77777777" w:rsidR="0092391D" w:rsidRDefault="0092391D">
      <w:pPr>
        <w:spacing w:line="200" w:lineRule="exact"/>
        <w:rPr>
          <w:sz w:val="20"/>
          <w:szCs w:val="20"/>
        </w:rPr>
      </w:pPr>
    </w:p>
    <w:p w14:paraId="1316E4AE" w14:textId="77777777" w:rsidR="0092391D" w:rsidRDefault="0092391D">
      <w:pPr>
        <w:spacing w:line="246" w:lineRule="exact"/>
        <w:rPr>
          <w:sz w:val="20"/>
          <w:szCs w:val="20"/>
        </w:rPr>
      </w:pPr>
    </w:p>
    <w:p w14:paraId="704FA300" w14:textId="77777777" w:rsidR="0092391D" w:rsidRDefault="00057791">
      <w:pPr>
        <w:numPr>
          <w:ilvl w:val="0"/>
          <w:numId w:val="24"/>
        </w:numPr>
        <w:tabs>
          <w:tab w:val="left" w:pos="566"/>
        </w:tabs>
        <w:spacing w:line="310" w:lineRule="auto"/>
        <w:ind w:left="566" w:hanging="566"/>
        <w:rPr>
          <w:rFonts w:ascii="Arial" w:eastAsia="Arial" w:hAnsi="Arial" w:cs="Arial"/>
          <w:b/>
          <w:bCs/>
          <w:sz w:val="29"/>
          <w:szCs w:val="29"/>
        </w:rPr>
      </w:pPr>
      <w:r>
        <w:rPr>
          <w:rFonts w:ascii="Arial" w:eastAsia="Arial" w:hAnsi="Arial" w:cs="Arial"/>
          <w:b/>
          <w:bCs/>
          <w:sz w:val="29"/>
          <w:szCs w:val="29"/>
        </w:rPr>
        <w:t>Intente explicar en un párrafo cuál es la lección fundamental que se puede sacar de estos resultados.</w:t>
      </w:r>
    </w:p>
    <w:p w14:paraId="3A2D3541" w14:textId="77777777" w:rsidR="0092391D" w:rsidRDefault="0092391D">
      <w:pPr>
        <w:spacing w:line="64" w:lineRule="exact"/>
        <w:rPr>
          <w:sz w:val="20"/>
          <w:szCs w:val="20"/>
        </w:rPr>
      </w:pPr>
    </w:p>
    <w:p w14:paraId="7360DAFF" w14:textId="77777777" w:rsidR="0092391D" w:rsidRDefault="00057791">
      <w:pPr>
        <w:spacing w:line="270" w:lineRule="auto"/>
        <w:ind w:left="6" w:firstLine="339"/>
        <w:jc w:val="both"/>
        <w:rPr>
          <w:rFonts w:ascii="Arial" w:eastAsia="Arial" w:hAnsi="Arial" w:cs="Arial"/>
          <w:sz w:val="21"/>
          <w:szCs w:val="21"/>
        </w:rPr>
      </w:pPr>
      <w:r>
        <w:rPr>
          <w:rFonts w:ascii="Arial" w:eastAsia="Arial" w:hAnsi="Arial" w:cs="Arial"/>
          <w:sz w:val="21"/>
          <w:szCs w:val="21"/>
        </w:rPr>
        <w:t xml:space="preserve">A mi juicio, la lección fundamental del artículo es que experimentalmente la eliminación de transpa-rencia en el juego del dictador, entendida esta como el conocimiento común de una relación uno-a-uno entre acciones y resultados, cambia sustancialmente el </w:t>
      </w:r>
      <w:r>
        <w:rPr>
          <w:rFonts w:ascii="Arial" w:eastAsia="Arial" w:hAnsi="Arial" w:cs="Arial"/>
          <w:sz w:val="21"/>
          <w:szCs w:val="21"/>
        </w:rPr>
        <w:t>comportamiento de justicia/equidad que exhi-ben los agentes que enviar, es decir, los dictadores. A nivel teórico, lo anterior se entiende a que el comportamiento de generosidad o justicia que se observa frecuentemente en los experimentos no ne-cesariament</w:t>
      </w:r>
      <w:r>
        <w:rPr>
          <w:rFonts w:ascii="Arial" w:eastAsia="Arial" w:hAnsi="Arial" w:cs="Arial"/>
          <w:sz w:val="21"/>
          <w:szCs w:val="21"/>
        </w:rPr>
        <w:t xml:space="preserve">e sea producto de unas preferencias de los agentes por resultados justos o eficientes, como es la interpretación usual que se da en disciplina como economía comportamental, sino que pueden deberse más bien a que las personas se sietan obligadas/forzadas a </w:t>
      </w:r>
      <w:r>
        <w:rPr>
          <w:rFonts w:ascii="Arial" w:eastAsia="Arial" w:hAnsi="Arial" w:cs="Arial"/>
          <w:sz w:val="21"/>
          <w:szCs w:val="21"/>
        </w:rPr>
        <w:t xml:space="preserve">dar por las circunstancias de su entorno, pero que en realidad no están haciendo una valoración de los resultados globales y sobre todo del otro jugador (Dana et al., </w:t>
      </w:r>
      <w:hyperlink w:anchor="page14">
        <w:r>
          <w:rPr>
            <w:rFonts w:ascii="Arial" w:eastAsia="Arial" w:hAnsi="Arial" w:cs="Arial"/>
            <w:sz w:val="21"/>
            <w:szCs w:val="21"/>
          </w:rPr>
          <w:t>2007)</w:t>
        </w:r>
      </w:hyperlink>
      <w:r>
        <w:rPr>
          <w:rFonts w:ascii="Arial" w:eastAsia="Arial" w:hAnsi="Arial" w:cs="Arial"/>
          <w:sz w:val="21"/>
          <w:szCs w:val="21"/>
        </w:rPr>
        <w:t xml:space="preserve">. Es decir, el artículo de Dana et al. </w:t>
      </w:r>
      <w:hyperlink w:anchor="page14">
        <w:r>
          <w:rPr>
            <w:rFonts w:ascii="Arial" w:eastAsia="Arial" w:hAnsi="Arial" w:cs="Arial"/>
            <w:sz w:val="21"/>
            <w:szCs w:val="21"/>
          </w:rPr>
          <w:t xml:space="preserve">(2007) </w:t>
        </w:r>
      </w:hyperlink>
      <w:r>
        <w:rPr>
          <w:rFonts w:ascii="Arial" w:eastAsia="Arial" w:hAnsi="Arial" w:cs="Arial"/>
          <w:sz w:val="21"/>
          <w:szCs w:val="21"/>
        </w:rPr>
        <w:t>intenta dejar como lección que la generosidad que se observa en los experimentos y en muchos estudios de campo no solo se debe a un deseo de resultados justos sino a miedo/repulsión a parecer egoístas ante los demás o ante si mismos, co</w:t>
      </w:r>
      <w:r>
        <w:rPr>
          <w:rFonts w:ascii="Arial" w:eastAsia="Arial" w:hAnsi="Arial" w:cs="Arial"/>
          <w:sz w:val="21"/>
          <w:szCs w:val="21"/>
        </w:rPr>
        <w:t>mo lo muestran los tratamientos en donde se elimina la transparencia. Lo anterior es fundamental, dado que indica que es importante replantear los modelos y las teorías estándar que utiliza la economía para interiorizar y explicar el comportamiento de gene</w:t>
      </w:r>
      <w:r>
        <w:rPr>
          <w:rFonts w:ascii="Arial" w:eastAsia="Arial" w:hAnsi="Arial" w:cs="Arial"/>
          <w:sz w:val="21"/>
          <w:szCs w:val="21"/>
        </w:rPr>
        <w:t>rosidad dado que gran parte de ese comportamiento pro-social o pro-bienestar no se debe a las razones usualmente explicados sino a explicaciones distintas como el miedo a parecer egoístas</w:t>
      </w:r>
      <w:hyperlink w:anchor="page13">
        <w:r>
          <w:rPr>
            <w:rFonts w:ascii="Arial" w:eastAsia="Arial" w:hAnsi="Arial" w:cs="Arial"/>
            <w:sz w:val="30"/>
            <w:szCs w:val="30"/>
            <w:vertAlign w:val="superscript"/>
          </w:rPr>
          <w:t>22</w:t>
        </w:r>
      </w:hyperlink>
      <w:r>
        <w:rPr>
          <w:rFonts w:ascii="Arial" w:eastAsia="Arial" w:hAnsi="Arial" w:cs="Arial"/>
          <w:sz w:val="21"/>
          <w:szCs w:val="21"/>
        </w:rPr>
        <w:t>.</w:t>
      </w:r>
    </w:p>
    <w:p w14:paraId="65BE676A" w14:textId="77777777" w:rsidR="0092391D" w:rsidRDefault="0092391D">
      <w:pPr>
        <w:spacing w:line="206" w:lineRule="exact"/>
        <w:rPr>
          <w:rFonts w:ascii="Arial" w:eastAsia="Arial" w:hAnsi="Arial" w:cs="Arial"/>
          <w:sz w:val="21"/>
          <w:szCs w:val="21"/>
        </w:rPr>
      </w:pPr>
    </w:p>
    <w:p w14:paraId="5492343C" w14:textId="77777777" w:rsidR="0092391D" w:rsidRDefault="00057791">
      <w:pPr>
        <w:numPr>
          <w:ilvl w:val="0"/>
          <w:numId w:val="25"/>
        </w:numPr>
        <w:tabs>
          <w:tab w:val="left" w:pos="566"/>
        </w:tabs>
        <w:spacing w:line="310" w:lineRule="auto"/>
        <w:ind w:left="566" w:hanging="566"/>
        <w:rPr>
          <w:rFonts w:ascii="Arial" w:eastAsia="Arial" w:hAnsi="Arial" w:cs="Arial"/>
          <w:b/>
          <w:bCs/>
          <w:sz w:val="29"/>
          <w:szCs w:val="29"/>
        </w:rPr>
      </w:pPr>
      <w:r>
        <w:rPr>
          <w:rFonts w:ascii="Arial" w:eastAsia="Arial" w:hAnsi="Arial" w:cs="Arial"/>
          <w:b/>
          <w:bCs/>
          <w:sz w:val="29"/>
          <w:szCs w:val="29"/>
        </w:rPr>
        <w:t>¿Por qué los autores no han usado u</w:t>
      </w:r>
      <w:r>
        <w:rPr>
          <w:rFonts w:ascii="Arial" w:eastAsia="Arial" w:hAnsi="Arial" w:cs="Arial"/>
          <w:b/>
          <w:bCs/>
          <w:sz w:val="29"/>
          <w:szCs w:val="29"/>
        </w:rPr>
        <w:t>na tarea como el ultimátum o el juego de confianza?</w:t>
      </w:r>
    </w:p>
    <w:p w14:paraId="07EABCC3" w14:textId="77777777" w:rsidR="0092391D" w:rsidRDefault="0092391D">
      <w:pPr>
        <w:spacing w:line="64" w:lineRule="exact"/>
        <w:rPr>
          <w:rFonts w:ascii="Arial" w:eastAsia="Arial" w:hAnsi="Arial" w:cs="Arial"/>
          <w:sz w:val="21"/>
          <w:szCs w:val="21"/>
        </w:rPr>
      </w:pPr>
    </w:p>
    <w:p w14:paraId="53584BF2" w14:textId="77777777" w:rsidR="0092391D" w:rsidRDefault="00057791">
      <w:pPr>
        <w:spacing w:line="254" w:lineRule="auto"/>
        <w:ind w:left="6" w:firstLine="339"/>
        <w:jc w:val="both"/>
        <w:rPr>
          <w:rFonts w:ascii="Arial" w:eastAsia="Arial" w:hAnsi="Arial" w:cs="Arial"/>
        </w:rPr>
      </w:pPr>
      <w:r>
        <w:rPr>
          <w:rFonts w:ascii="Arial" w:eastAsia="Arial" w:hAnsi="Arial" w:cs="Arial"/>
        </w:rPr>
        <w:t xml:space="preserve">Una de las razones por las que se escogió un </w:t>
      </w:r>
      <w:r>
        <w:rPr>
          <w:rFonts w:ascii="Arial" w:eastAsia="Arial" w:hAnsi="Arial" w:cs="Arial"/>
          <w:i/>
          <w:iCs/>
        </w:rPr>
        <w:t>juego del dictador</w:t>
      </w:r>
      <w:r>
        <w:rPr>
          <w:rFonts w:ascii="Arial" w:eastAsia="Arial" w:hAnsi="Arial" w:cs="Arial"/>
        </w:rPr>
        <w:t xml:space="preserve"> como tarea principal en la línea base y en los 3 tratamientos adicionales del experimento, fue que dicho </w:t>
      </w:r>
      <w:r>
        <w:rPr>
          <w:rFonts w:ascii="Arial" w:eastAsia="Arial" w:hAnsi="Arial" w:cs="Arial"/>
          <w:i/>
          <w:iCs/>
        </w:rPr>
        <w:t>juego</w:t>
      </w:r>
      <w:r>
        <w:rPr>
          <w:rFonts w:ascii="Arial" w:eastAsia="Arial" w:hAnsi="Arial" w:cs="Arial"/>
        </w:rPr>
        <w:t xml:space="preserve"> tiene la característica de eliminar la interacción estratégica entre los jugadores dado que el segundo jugador, el que recibe, es pasivo en todo momento </w:t>
      </w:r>
      <w:commentRangeStart w:id="30"/>
      <w:r>
        <w:rPr>
          <w:rFonts w:ascii="Arial" w:eastAsia="Arial" w:hAnsi="Arial" w:cs="Arial"/>
        </w:rPr>
        <w:t>y</w:t>
      </w:r>
      <w:commentRangeEnd w:id="30"/>
      <w:r>
        <w:rPr>
          <w:rStyle w:val="Refdecomentario"/>
        </w:rPr>
        <w:commentReference w:id="30"/>
      </w:r>
      <w:r>
        <w:rPr>
          <w:rFonts w:ascii="Arial" w:eastAsia="Arial" w:hAnsi="Arial" w:cs="Arial"/>
        </w:rPr>
        <w:t xml:space="preserve"> solo acepta las decisiones del jugador que envía, lo que hace que todo elemento interactivo del jueg</w:t>
      </w:r>
      <w:r>
        <w:rPr>
          <w:rFonts w:ascii="Arial" w:eastAsia="Arial" w:hAnsi="Arial" w:cs="Arial"/>
        </w:rPr>
        <w:t>o desaparezca</w:t>
      </w:r>
      <w:hyperlink w:anchor="page13">
        <w:r>
          <w:rPr>
            <w:rFonts w:ascii="Arial" w:eastAsia="Arial" w:hAnsi="Arial" w:cs="Arial"/>
            <w:sz w:val="31"/>
            <w:szCs w:val="31"/>
            <w:vertAlign w:val="superscript"/>
          </w:rPr>
          <w:t>23</w:t>
        </w:r>
      </w:hyperlink>
      <w:r>
        <w:rPr>
          <w:rFonts w:ascii="Arial" w:eastAsia="Arial" w:hAnsi="Arial" w:cs="Arial"/>
        </w:rPr>
        <w:t>.</w:t>
      </w:r>
    </w:p>
    <w:p w14:paraId="7D666B36" w14:textId="77777777" w:rsidR="0092391D" w:rsidRDefault="0092391D">
      <w:pPr>
        <w:spacing w:line="1" w:lineRule="exact"/>
        <w:rPr>
          <w:rFonts w:ascii="Arial" w:eastAsia="Arial" w:hAnsi="Arial" w:cs="Arial"/>
          <w:sz w:val="21"/>
          <w:szCs w:val="21"/>
        </w:rPr>
      </w:pPr>
    </w:p>
    <w:p w14:paraId="5D2BF0D3" w14:textId="77777777" w:rsidR="0092391D" w:rsidRDefault="00057791">
      <w:pPr>
        <w:spacing w:line="245" w:lineRule="auto"/>
        <w:ind w:left="6" w:firstLine="339"/>
        <w:jc w:val="both"/>
        <w:rPr>
          <w:sz w:val="20"/>
          <w:szCs w:val="20"/>
        </w:rPr>
      </w:pPr>
      <w:r>
        <w:rPr>
          <w:rFonts w:ascii="Arial" w:eastAsia="Arial" w:hAnsi="Arial" w:cs="Arial"/>
        </w:rPr>
        <w:t xml:space="preserve">Ahora bien, a la hora de introducir </w:t>
      </w:r>
      <w:r>
        <w:rPr>
          <w:rFonts w:ascii="Arial" w:eastAsia="Arial" w:hAnsi="Arial" w:cs="Arial"/>
          <w:i/>
          <w:iCs/>
        </w:rPr>
        <w:t>tareas/juegos</w:t>
      </w:r>
      <w:r>
        <w:rPr>
          <w:rFonts w:ascii="Arial" w:eastAsia="Arial" w:hAnsi="Arial" w:cs="Arial"/>
        </w:rPr>
        <w:t xml:space="preserve"> como el </w:t>
      </w:r>
      <w:r>
        <w:rPr>
          <w:rFonts w:ascii="Arial" w:eastAsia="Arial" w:hAnsi="Arial" w:cs="Arial"/>
          <w:i/>
          <w:iCs/>
        </w:rPr>
        <w:t>juego del ultimatum</w:t>
      </w:r>
      <w:r>
        <w:rPr>
          <w:rFonts w:ascii="Arial" w:eastAsia="Arial" w:hAnsi="Arial" w:cs="Arial"/>
        </w:rPr>
        <w:t xml:space="preserve"> o como el </w:t>
      </w:r>
      <w:r>
        <w:rPr>
          <w:rFonts w:ascii="Arial" w:eastAsia="Arial" w:hAnsi="Arial" w:cs="Arial"/>
          <w:i/>
          <w:iCs/>
        </w:rPr>
        <w:t>juego de</w:t>
      </w:r>
      <w:r>
        <w:rPr>
          <w:rFonts w:ascii="Arial" w:eastAsia="Arial" w:hAnsi="Arial" w:cs="Arial"/>
        </w:rPr>
        <w:t xml:space="preserve"> </w:t>
      </w:r>
      <w:r>
        <w:rPr>
          <w:rFonts w:ascii="Arial" w:eastAsia="Arial" w:hAnsi="Arial" w:cs="Arial"/>
          <w:i/>
          <w:iCs/>
        </w:rPr>
        <w:t xml:space="preserve">confianza </w:t>
      </w:r>
      <w:r>
        <w:rPr>
          <w:rFonts w:ascii="Arial" w:eastAsia="Arial" w:hAnsi="Arial" w:cs="Arial"/>
        </w:rPr>
        <w:t>se agrega un elemento de interacción que antes no estaba presente en el juego del dictador</w:t>
      </w:r>
      <w:r>
        <w:rPr>
          <w:rFonts w:ascii="Arial" w:eastAsia="Arial" w:hAnsi="Arial" w:cs="Arial"/>
          <w:i/>
          <w:iCs/>
        </w:rPr>
        <w:t xml:space="preserve"> </w:t>
      </w:r>
      <w:r>
        <w:rPr>
          <w:rFonts w:ascii="Arial" w:eastAsia="Arial" w:hAnsi="Arial" w:cs="Arial"/>
        </w:rPr>
        <w:t>en el senti</w:t>
      </w:r>
      <w:r>
        <w:rPr>
          <w:rFonts w:ascii="Arial" w:eastAsia="Arial" w:hAnsi="Arial" w:cs="Arial"/>
        </w:rPr>
        <w:t>do de que el otro jugador ya tiene poder de decisión y por ende a la hora de decidir en el envió el jugador que envía no solo tiene que pensar en su decisión sino también en la decisión del otro jugador, de ahí que surja una situación interactiva.</w:t>
      </w:r>
    </w:p>
    <w:p w14:paraId="79C2B261" w14:textId="77777777" w:rsidR="0092391D" w:rsidRDefault="0092391D">
      <w:pPr>
        <w:spacing w:line="5" w:lineRule="exact"/>
        <w:rPr>
          <w:rFonts w:ascii="Arial" w:eastAsia="Arial" w:hAnsi="Arial" w:cs="Arial"/>
          <w:sz w:val="21"/>
          <w:szCs w:val="21"/>
        </w:rPr>
      </w:pPr>
    </w:p>
    <w:p w14:paraId="3D422A60" w14:textId="77777777" w:rsidR="0092391D" w:rsidRDefault="00057791">
      <w:pPr>
        <w:spacing w:line="257" w:lineRule="auto"/>
        <w:ind w:left="6" w:firstLine="339"/>
        <w:jc w:val="both"/>
        <w:rPr>
          <w:sz w:val="20"/>
          <w:szCs w:val="20"/>
        </w:rPr>
      </w:pPr>
      <w:r>
        <w:rPr>
          <w:rFonts w:ascii="Arial" w:eastAsia="Arial" w:hAnsi="Arial" w:cs="Arial"/>
        </w:rPr>
        <w:t xml:space="preserve">Una de </w:t>
      </w:r>
      <w:r>
        <w:rPr>
          <w:rFonts w:ascii="Arial" w:eastAsia="Arial" w:hAnsi="Arial" w:cs="Arial"/>
        </w:rPr>
        <w:t xml:space="preserve">las ventajas del juego del dictador es que al eliminar dicha situación interactva, elimina la posibilidad de que por ejemplo la </w:t>
      </w:r>
      <w:r>
        <w:rPr>
          <w:rFonts w:ascii="Arial" w:eastAsia="Arial" w:hAnsi="Arial" w:cs="Arial"/>
          <w:i/>
          <w:iCs/>
        </w:rPr>
        <w:t>reciprocidad</w:t>
      </w:r>
      <w:r>
        <w:rPr>
          <w:rFonts w:ascii="Arial" w:eastAsia="Arial" w:hAnsi="Arial" w:cs="Arial"/>
        </w:rPr>
        <w:t xml:space="preserve"> o la </w:t>
      </w:r>
      <w:r>
        <w:rPr>
          <w:rFonts w:ascii="Arial" w:eastAsia="Arial" w:hAnsi="Arial" w:cs="Arial"/>
          <w:i/>
          <w:iCs/>
        </w:rPr>
        <w:t>percepción de las intenciones de los demás</w:t>
      </w:r>
      <w:r>
        <w:rPr>
          <w:rFonts w:ascii="Arial" w:eastAsia="Arial" w:hAnsi="Arial" w:cs="Arial"/>
        </w:rPr>
        <w:t xml:space="preserve"> puedan afectar los resultados sociales del experimento. De esta for</w:t>
      </w:r>
      <w:r>
        <w:rPr>
          <w:rFonts w:ascii="Arial" w:eastAsia="Arial" w:hAnsi="Arial" w:cs="Arial"/>
        </w:rPr>
        <w:t>ma, al hacer al destinatario pasivo, se logra que efectos de reciprocidad y las intenciones de los demás dejen de ser relevantes, es decir, se logra controlar por dichos posibles efectos.</w:t>
      </w:r>
    </w:p>
    <w:p w14:paraId="2E607786" w14:textId="77777777" w:rsidR="0092391D" w:rsidRDefault="00057791">
      <w:pPr>
        <w:spacing w:line="304" w:lineRule="auto"/>
        <w:ind w:left="6" w:firstLine="339"/>
        <w:jc w:val="both"/>
        <w:rPr>
          <w:sz w:val="20"/>
          <w:szCs w:val="20"/>
        </w:rPr>
      </w:pPr>
      <w:r>
        <w:rPr>
          <w:rFonts w:ascii="Arial" w:eastAsia="Arial" w:hAnsi="Arial" w:cs="Arial"/>
          <w:sz w:val="20"/>
          <w:szCs w:val="20"/>
        </w:rPr>
        <w:t xml:space="preserve">Siendo más específicos, en el </w:t>
      </w:r>
      <w:r>
        <w:rPr>
          <w:rFonts w:ascii="Arial" w:eastAsia="Arial" w:hAnsi="Arial" w:cs="Arial"/>
          <w:i/>
          <w:iCs/>
          <w:sz w:val="20"/>
          <w:szCs w:val="20"/>
        </w:rPr>
        <w:t>juego del ultimatum</w:t>
      </w:r>
      <w:r>
        <w:rPr>
          <w:rFonts w:ascii="Arial" w:eastAsia="Arial" w:hAnsi="Arial" w:cs="Arial"/>
          <w:sz w:val="20"/>
          <w:szCs w:val="20"/>
        </w:rPr>
        <w:t xml:space="preserve"> se observa que las</w:t>
      </w:r>
      <w:r>
        <w:rPr>
          <w:rFonts w:ascii="Arial" w:eastAsia="Arial" w:hAnsi="Arial" w:cs="Arial"/>
          <w:sz w:val="20"/>
          <w:szCs w:val="20"/>
        </w:rPr>
        <w:t xml:space="preserve"> personas deciden no enviar envíos tan pequeños como lo predeciria el equilibrio perfecto en subjuetos. Si bien esto se puede deber a comportamiento de equidad/justica, también se puede deber a que las personas, teniendo racionalidad</w:t>
      </w:r>
    </w:p>
    <w:p w14:paraId="45D61091" w14:textId="77777777" w:rsidR="0092391D" w:rsidRDefault="00057791">
      <w:pPr>
        <w:spacing w:line="20" w:lineRule="exact"/>
        <w:rPr>
          <w:rFonts w:ascii="Arial" w:eastAsia="Arial" w:hAnsi="Arial" w:cs="Arial"/>
          <w:sz w:val="21"/>
          <w:szCs w:val="21"/>
        </w:rPr>
      </w:pPr>
      <w:r>
        <w:rPr>
          <w:rFonts w:ascii="Arial" w:eastAsia="Arial" w:hAnsi="Arial" w:cs="Arial"/>
          <w:noProof/>
          <w:sz w:val="21"/>
          <w:szCs w:val="21"/>
        </w:rPr>
        <mc:AlternateContent>
          <mc:Choice Requires="wps">
            <w:drawing>
              <wp:anchor distT="0" distB="0" distL="114300" distR="114300" simplePos="0" relativeHeight="251674112" behindDoc="1" locked="0" layoutInCell="0" allowOverlap="1" wp14:anchorId="20DF039C" wp14:editId="269A2F6C">
                <wp:simplePos x="0" y="0"/>
                <wp:positionH relativeFrom="column">
                  <wp:posOffset>0</wp:posOffset>
                </wp:positionH>
                <wp:positionV relativeFrom="paragraph">
                  <wp:posOffset>43815</wp:posOffset>
                </wp:positionV>
                <wp:extent cx="24479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D183351" id="Shape 35"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0,3.45pt" to="192.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" o:allowincell="f" filled="t" strokeweight=".14039mm">
                <v:stroke joinstyle="miter"/>
                <o:lock v:ext="edit" shapetype="f"/>
              </v:line>
            </w:pict>
          </mc:Fallback>
        </mc:AlternateContent>
      </w:r>
    </w:p>
    <w:p w14:paraId="4046700E" w14:textId="77777777" w:rsidR="0092391D" w:rsidRDefault="0092391D">
      <w:pPr>
        <w:spacing w:line="48" w:lineRule="exact"/>
        <w:rPr>
          <w:rFonts w:ascii="Arial" w:eastAsia="Arial" w:hAnsi="Arial" w:cs="Arial"/>
          <w:sz w:val="21"/>
          <w:szCs w:val="21"/>
        </w:rPr>
      </w:pPr>
    </w:p>
    <w:p w14:paraId="694599B5" w14:textId="77777777" w:rsidR="0092391D" w:rsidRDefault="00057791">
      <w:pPr>
        <w:spacing w:line="252" w:lineRule="auto"/>
        <w:ind w:left="6" w:firstLine="176"/>
        <w:jc w:val="both"/>
        <w:rPr>
          <w:rFonts w:ascii="Arial" w:eastAsia="Arial" w:hAnsi="Arial" w:cs="Arial"/>
          <w:sz w:val="18"/>
          <w:szCs w:val="18"/>
        </w:rPr>
      </w:pPr>
      <w:r>
        <w:rPr>
          <w:rFonts w:ascii="Arial" w:eastAsia="Arial" w:hAnsi="Arial" w:cs="Arial"/>
          <w:sz w:val="23"/>
          <w:szCs w:val="23"/>
          <w:vertAlign w:val="superscript"/>
        </w:rPr>
        <w:t>22</w:t>
      </w:r>
      <w:r>
        <w:rPr>
          <w:rFonts w:ascii="Arial" w:eastAsia="Arial" w:hAnsi="Arial" w:cs="Arial"/>
          <w:sz w:val="18"/>
          <w:szCs w:val="18"/>
        </w:rPr>
        <w:t xml:space="preserve">Como una conclusión adicional y a parte a la que se acaba de dar pero que considero que también es importante mencionar se encuentra que otra lección, ya como experimentalistas, es que hay que tener mucho cuidado a la hora de interpretar los resultados de </w:t>
      </w:r>
      <w:r>
        <w:rPr>
          <w:rFonts w:ascii="Arial" w:eastAsia="Arial" w:hAnsi="Arial" w:cs="Arial"/>
          <w:sz w:val="18"/>
          <w:szCs w:val="18"/>
        </w:rPr>
        <w:t>los experimentos y más aún a la hora de construir teorías basados en los resultados de los experimentos. Si bien, la mayoría de experimentos parecieran indicar que las personas tienen una fuerte preferencia por resultados pro-sociales lo que indicaría la e</w:t>
      </w:r>
      <w:r>
        <w:rPr>
          <w:rFonts w:ascii="Arial" w:eastAsia="Arial" w:hAnsi="Arial" w:cs="Arial"/>
          <w:sz w:val="18"/>
          <w:szCs w:val="18"/>
        </w:rPr>
        <w:t xml:space="preserve">xistencia de preferencias pro-sociales en las personas, lo que justificaría le diseño de una teoría basada en preferencias altruistas, los experimentos realizados por Dana et al. </w:t>
      </w:r>
      <w:hyperlink w:anchor="page14">
        <w:r>
          <w:rPr>
            <w:rFonts w:ascii="Arial" w:eastAsia="Arial" w:hAnsi="Arial" w:cs="Arial"/>
            <w:sz w:val="18"/>
            <w:szCs w:val="18"/>
          </w:rPr>
          <w:t xml:space="preserve">(2007) </w:t>
        </w:r>
      </w:hyperlink>
      <w:r>
        <w:rPr>
          <w:rFonts w:ascii="Arial" w:eastAsia="Arial" w:hAnsi="Arial" w:cs="Arial"/>
          <w:sz w:val="18"/>
          <w:szCs w:val="18"/>
        </w:rPr>
        <w:t>muestran claramente que este no es el cas</w:t>
      </w:r>
      <w:r>
        <w:rPr>
          <w:rFonts w:ascii="Arial" w:eastAsia="Arial" w:hAnsi="Arial" w:cs="Arial"/>
          <w:sz w:val="18"/>
          <w:szCs w:val="18"/>
        </w:rPr>
        <w:t>o siempre y que hay ejemplos en dónde lo anterior no se cumple. Por tanto, una conclusión importante para un experimentalista es la importancia de realizar más experimentos de tal forma que se pueda obtener una compresión mejor y más profunda de un tema, e</w:t>
      </w:r>
      <w:r>
        <w:rPr>
          <w:rFonts w:ascii="Arial" w:eastAsia="Arial" w:hAnsi="Arial" w:cs="Arial"/>
          <w:sz w:val="18"/>
          <w:szCs w:val="18"/>
        </w:rPr>
        <w:t>n este caso entender el comportamiento de justicia/equidad que exhiben las personas, dado que es por medio de estos nuevos experimentos donde se pueden validar o no los resultados de experimentos anteriores y así construir teorías más completas y mejores</w:t>
      </w:r>
    </w:p>
    <w:p w14:paraId="2E269FAE" w14:textId="77777777" w:rsidR="0092391D" w:rsidRDefault="0092391D">
      <w:pPr>
        <w:spacing w:line="3" w:lineRule="exact"/>
        <w:rPr>
          <w:rFonts w:ascii="Arial" w:eastAsia="Arial" w:hAnsi="Arial" w:cs="Arial"/>
          <w:sz w:val="21"/>
          <w:szCs w:val="21"/>
        </w:rPr>
      </w:pPr>
    </w:p>
    <w:p w14:paraId="1AC89168" w14:textId="77777777" w:rsidR="0092391D" w:rsidRDefault="00057791">
      <w:pPr>
        <w:numPr>
          <w:ilvl w:val="0"/>
          <w:numId w:val="26"/>
        </w:numPr>
        <w:tabs>
          <w:tab w:val="left" w:pos="338"/>
        </w:tabs>
        <w:ind w:left="6" w:firstLine="170"/>
        <w:rPr>
          <w:rFonts w:ascii="Arial" w:eastAsia="Arial" w:hAnsi="Arial" w:cs="Arial"/>
          <w:sz w:val="21"/>
          <w:szCs w:val="21"/>
          <w:vertAlign w:val="superscript"/>
        </w:rPr>
      </w:pPr>
      <w:r>
        <w:rPr>
          <w:rFonts w:ascii="Arial" w:eastAsia="Arial" w:hAnsi="Arial" w:cs="Arial"/>
          <w:sz w:val="16"/>
          <w:szCs w:val="16"/>
        </w:rPr>
        <w:t>Esto, independiente si se utilizara una versión binaria, con varias opciones o un continuo de opciones en el juego del dictador.</w:t>
      </w:r>
    </w:p>
    <w:p w14:paraId="1B7F094B" w14:textId="77777777" w:rsidR="0092391D" w:rsidRDefault="0092391D">
      <w:pPr>
        <w:sectPr w:rsidR="0092391D">
          <w:pgSz w:w="11900" w:h="16838"/>
          <w:pgMar w:top="341" w:right="1126" w:bottom="0" w:left="1134" w:header="0" w:footer="0" w:gutter="0"/>
          <w:cols w:space="720" w:equalWidth="0">
            <w:col w:w="9646"/>
          </w:cols>
        </w:sectPr>
      </w:pPr>
    </w:p>
    <w:p w14:paraId="739432CC" w14:textId="77777777" w:rsidR="0092391D" w:rsidRDefault="0092391D">
      <w:pPr>
        <w:spacing w:line="200" w:lineRule="exact"/>
        <w:rPr>
          <w:rFonts w:ascii="Arial" w:eastAsia="Arial" w:hAnsi="Arial" w:cs="Arial"/>
          <w:sz w:val="21"/>
          <w:szCs w:val="21"/>
        </w:rPr>
      </w:pPr>
    </w:p>
    <w:p w14:paraId="176DB0ED" w14:textId="77777777" w:rsidR="0092391D" w:rsidRDefault="0092391D">
      <w:pPr>
        <w:spacing w:line="298" w:lineRule="exact"/>
        <w:rPr>
          <w:rFonts w:ascii="Arial" w:eastAsia="Arial" w:hAnsi="Arial" w:cs="Arial"/>
          <w:sz w:val="21"/>
          <w:szCs w:val="21"/>
        </w:rPr>
      </w:pPr>
    </w:p>
    <w:p w14:paraId="66292E77" w14:textId="77777777" w:rsidR="0092391D" w:rsidRDefault="00057791">
      <w:pPr>
        <w:ind w:right="14"/>
        <w:jc w:val="center"/>
        <w:rPr>
          <w:sz w:val="20"/>
          <w:szCs w:val="20"/>
        </w:rPr>
      </w:pPr>
      <w:r>
        <w:rPr>
          <w:rFonts w:ascii="Arial" w:eastAsia="Arial" w:hAnsi="Arial" w:cs="Arial"/>
          <w:sz w:val="19"/>
          <w:szCs w:val="19"/>
        </w:rPr>
        <w:t>11</w:t>
      </w:r>
    </w:p>
    <w:p w14:paraId="54E8782D" w14:textId="77777777" w:rsidR="0092391D" w:rsidRDefault="0092391D">
      <w:pPr>
        <w:sectPr w:rsidR="0092391D">
          <w:type w:val="continuous"/>
          <w:pgSz w:w="11900" w:h="16838"/>
          <w:pgMar w:top="341" w:right="1126" w:bottom="0" w:left="1134" w:header="0" w:footer="0" w:gutter="0"/>
          <w:cols w:space="720" w:equalWidth="0">
            <w:col w:w="9646"/>
          </w:cols>
        </w:sectPr>
      </w:pPr>
    </w:p>
    <w:p w14:paraId="7557343B" w14:textId="77777777" w:rsidR="0092391D" w:rsidRDefault="00057791">
      <w:pPr>
        <w:tabs>
          <w:tab w:val="left" w:pos="6300"/>
        </w:tabs>
        <w:rPr>
          <w:sz w:val="20"/>
          <w:szCs w:val="20"/>
        </w:rPr>
      </w:pPr>
      <w:bookmarkStart w:id="31" w:name="page14"/>
      <w:bookmarkEnd w:id="31"/>
      <w:r>
        <w:rPr>
          <w:rFonts w:ascii="Arial" w:eastAsia="Arial" w:hAnsi="Arial" w:cs="Arial"/>
        </w:rPr>
        <w:lastRenderedPageBreak/>
        <w:t>Economía experimental y del comportamiento - Referee Report</w:t>
      </w:r>
      <w:r>
        <w:rPr>
          <w:sz w:val="20"/>
          <w:szCs w:val="20"/>
        </w:rPr>
        <w:tab/>
      </w:r>
      <w:r>
        <w:rPr>
          <w:rFonts w:ascii="Arial" w:eastAsia="Arial" w:hAnsi="Arial" w:cs="Arial"/>
          <w:sz w:val="21"/>
          <w:szCs w:val="21"/>
        </w:rPr>
        <w:t>Universidad Nacional de Colombia</w:t>
      </w:r>
    </w:p>
    <w:p w14:paraId="2D7BAC21"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0419FB1C" wp14:editId="73C30F7A">
                <wp:simplePos x="0" y="0"/>
                <wp:positionH relativeFrom="column">
                  <wp:posOffset>-3810</wp:posOffset>
                </wp:positionH>
                <wp:positionV relativeFrom="paragraph">
                  <wp:posOffset>48260</wp:posOffset>
                </wp:positionV>
                <wp:extent cx="611949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50D1947" id="Shape 36"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3pt,3.8pt" to="481.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" o:allowincell="f" filled="t" strokeweight=".14039mm">
                <v:stroke joinstyle="miter"/>
                <o:lock v:ext="edit" shapetype="f"/>
              </v:line>
            </w:pict>
          </mc:Fallback>
        </mc:AlternateContent>
      </w:r>
    </w:p>
    <w:p w14:paraId="7C8728A7" w14:textId="77777777" w:rsidR="0092391D" w:rsidRDefault="0092391D">
      <w:pPr>
        <w:spacing w:line="200" w:lineRule="exact"/>
        <w:rPr>
          <w:sz w:val="20"/>
          <w:szCs w:val="20"/>
        </w:rPr>
      </w:pPr>
    </w:p>
    <w:p w14:paraId="682F977C" w14:textId="77777777" w:rsidR="0092391D" w:rsidRDefault="0092391D">
      <w:pPr>
        <w:spacing w:line="326" w:lineRule="exact"/>
        <w:rPr>
          <w:sz w:val="20"/>
          <w:szCs w:val="20"/>
        </w:rPr>
      </w:pPr>
    </w:p>
    <w:p w14:paraId="04D363F7" w14:textId="77777777" w:rsidR="0092391D" w:rsidRDefault="00057791">
      <w:pPr>
        <w:spacing w:line="263" w:lineRule="auto"/>
        <w:jc w:val="both"/>
        <w:rPr>
          <w:rFonts w:ascii="Arial" w:eastAsia="Arial" w:hAnsi="Arial" w:cs="Arial"/>
        </w:rPr>
      </w:pPr>
      <w:r>
        <w:rPr>
          <w:rFonts w:ascii="Arial" w:eastAsia="Arial" w:hAnsi="Arial" w:cs="Arial"/>
        </w:rPr>
        <w:t xml:space="preserve">estratégica, sabe que si envian muy poquito puede que la contraparte pueda decidir rechazarle la oferta. Dado que, en el </w:t>
      </w:r>
      <w:r>
        <w:rPr>
          <w:rFonts w:ascii="Arial" w:eastAsia="Arial" w:hAnsi="Arial" w:cs="Arial"/>
          <w:i/>
          <w:iCs/>
        </w:rPr>
        <w:t>juego del ultimatum</w:t>
      </w:r>
      <w:r>
        <w:rPr>
          <w:rFonts w:ascii="Arial" w:eastAsia="Arial" w:hAnsi="Arial" w:cs="Arial"/>
        </w:rPr>
        <w:t xml:space="preserve">, es imposible separar estas dos explicaciones dado la situación de interacción presente en el juego, fue que se dio origen al uso del juego del dictador en economía experimental para poder aislar ambos efectos como lo muestran los estudios de Forsythe et </w:t>
      </w:r>
      <w:r>
        <w:rPr>
          <w:rFonts w:ascii="Arial" w:eastAsia="Arial" w:hAnsi="Arial" w:cs="Arial"/>
        </w:rPr>
        <w:t xml:space="preserve">al. </w:t>
      </w:r>
      <w:hyperlink w:anchor="page14">
        <w:r>
          <w:rPr>
            <w:rFonts w:ascii="Arial" w:eastAsia="Arial" w:hAnsi="Arial" w:cs="Arial"/>
          </w:rPr>
          <w:t>(1994)</w:t>
        </w:r>
      </w:hyperlink>
      <w:r>
        <w:rPr>
          <w:rFonts w:ascii="Arial" w:eastAsia="Arial" w:hAnsi="Arial" w:cs="Arial"/>
        </w:rPr>
        <w:t xml:space="preserve"> y Hoﬀman et al. </w:t>
      </w:r>
      <w:hyperlink w:anchor="page14">
        <w:r>
          <w:rPr>
            <w:rFonts w:ascii="Arial" w:eastAsia="Arial" w:hAnsi="Arial" w:cs="Arial"/>
          </w:rPr>
          <w:t>(1996)</w:t>
        </w:r>
      </w:hyperlink>
      <w:r>
        <w:rPr>
          <w:rFonts w:ascii="Arial" w:eastAsia="Arial" w:hAnsi="Arial" w:cs="Arial"/>
        </w:rPr>
        <w:t>.</w:t>
      </w:r>
    </w:p>
    <w:p w14:paraId="3CAEAE22" w14:textId="77777777" w:rsidR="0092391D" w:rsidRDefault="0092391D">
      <w:pPr>
        <w:spacing w:line="4" w:lineRule="exact"/>
        <w:rPr>
          <w:sz w:val="20"/>
          <w:szCs w:val="20"/>
        </w:rPr>
      </w:pPr>
    </w:p>
    <w:p w14:paraId="145B190F" w14:textId="77777777" w:rsidR="0092391D" w:rsidRDefault="00057791">
      <w:pPr>
        <w:spacing w:line="257" w:lineRule="auto"/>
        <w:ind w:firstLine="339"/>
        <w:jc w:val="both"/>
        <w:rPr>
          <w:rFonts w:ascii="Arial" w:eastAsia="Arial" w:hAnsi="Arial" w:cs="Arial"/>
          <w:sz w:val="21"/>
          <w:szCs w:val="21"/>
        </w:rPr>
      </w:pPr>
      <w:r>
        <w:rPr>
          <w:rFonts w:ascii="Arial" w:eastAsia="Arial" w:hAnsi="Arial" w:cs="Arial"/>
          <w:sz w:val="21"/>
          <w:szCs w:val="21"/>
        </w:rPr>
        <w:t>Por otra parte, en el juego de confianza</w:t>
      </w:r>
      <w:hyperlink w:anchor="page14">
        <w:r>
          <w:rPr>
            <w:rFonts w:ascii="Arial" w:eastAsia="Arial" w:hAnsi="Arial" w:cs="Arial"/>
            <w:sz w:val="30"/>
            <w:szCs w:val="30"/>
            <w:vertAlign w:val="superscript"/>
          </w:rPr>
          <w:t>24</w:t>
        </w:r>
        <w:r>
          <w:rPr>
            <w:rFonts w:ascii="Arial" w:eastAsia="Arial" w:hAnsi="Arial" w:cs="Arial"/>
            <w:sz w:val="21"/>
            <w:szCs w:val="21"/>
          </w:rPr>
          <w:t xml:space="preserve"> </w:t>
        </w:r>
      </w:hyperlink>
      <w:r>
        <w:rPr>
          <w:rFonts w:ascii="Arial" w:eastAsia="Arial" w:hAnsi="Arial" w:cs="Arial"/>
          <w:sz w:val="21"/>
          <w:szCs w:val="21"/>
        </w:rPr>
        <w:t xml:space="preserve">ocurre lo mismo que en el </w:t>
      </w:r>
      <w:r>
        <w:rPr>
          <w:rFonts w:ascii="Arial" w:eastAsia="Arial" w:hAnsi="Arial" w:cs="Arial"/>
          <w:i/>
          <w:iCs/>
          <w:sz w:val="21"/>
          <w:szCs w:val="21"/>
        </w:rPr>
        <w:t>juego del ultimatum</w:t>
      </w:r>
      <w:r>
        <w:rPr>
          <w:rFonts w:ascii="Arial" w:eastAsia="Arial" w:hAnsi="Arial" w:cs="Arial"/>
          <w:sz w:val="21"/>
          <w:szCs w:val="21"/>
        </w:rPr>
        <w:t xml:space="preserve"> en el sentido de que hay dos efectos que no </w:t>
      </w:r>
      <w:r>
        <w:rPr>
          <w:rFonts w:ascii="Arial" w:eastAsia="Arial" w:hAnsi="Arial" w:cs="Arial"/>
          <w:sz w:val="21"/>
          <w:szCs w:val="21"/>
        </w:rPr>
        <w:t xml:space="preserve">son separables dado que envíos positivos pueden deberse ya sea a comportamiento de altruismo o de equidad o a comportamiento de racional estratégica. En el caso del </w:t>
      </w:r>
      <w:r>
        <w:rPr>
          <w:rFonts w:ascii="Arial" w:eastAsia="Arial" w:hAnsi="Arial" w:cs="Arial"/>
          <w:i/>
          <w:iCs/>
          <w:sz w:val="21"/>
          <w:szCs w:val="21"/>
        </w:rPr>
        <w:t>trust game</w:t>
      </w:r>
      <w:r>
        <w:rPr>
          <w:rFonts w:ascii="Arial" w:eastAsia="Arial" w:hAnsi="Arial" w:cs="Arial"/>
          <w:sz w:val="21"/>
          <w:szCs w:val="21"/>
        </w:rPr>
        <w:t xml:space="preserve"> la motivación estratégica de un envió positivo podría alguna </w:t>
      </w:r>
      <w:r>
        <w:rPr>
          <w:rFonts w:ascii="Arial" w:eastAsia="Arial" w:hAnsi="Arial" w:cs="Arial"/>
          <w:i/>
          <w:iCs/>
          <w:sz w:val="21"/>
          <w:szCs w:val="21"/>
        </w:rPr>
        <w:t>creencia en la conf</w:t>
      </w:r>
      <w:r>
        <w:rPr>
          <w:rFonts w:ascii="Arial" w:eastAsia="Arial" w:hAnsi="Arial" w:cs="Arial"/>
          <w:i/>
          <w:iCs/>
          <w:sz w:val="21"/>
          <w:szCs w:val="21"/>
        </w:rPr>
        <w:t>iabilidad</w:t>
      </w:r>
      <w:r>
        <w:rPr>
          <w:rFonts w:ascii="Arial" w:eastAsia="Arial" w:hAnsi="Arial" w:cs="Arial"/>
          <w:sz w:val="21"/>
          <w:szCs w:val="21"/>
        </w:rPr>
        <w:t xml:space="preserve"> del otro. Dicha racionalidad estratégica en el juego de confianza nuevamente no se puede aislar del comportamiento de generosidad/justicia que podría haber en un envío positivo por lo que la única manera de quitar ese componente de racionalidad e</w:t>
      </w:r>
      <w:r>
        <w:rPr>
          <w:rFonts w:ascii="Arial" w:eastAsia="Arial" w:hAnsi="Arial" w:cs="Arial"/>
          <w:sz w:val="21"/>
          <w:szCs w:val="21"/>
        </w:rPr>
        <w:t xml:space="preserve">stratégica es quitando la posibilidad de que la contraparte interactúe y eso se logra nuevamente mediante un </w:t>
      </w:r>
      <w:r>
        <w:rPr>
          <w:rFonts w:ascii="Arial" w:eastAsia="Arial" w:hAnsi="Arial" w:cs="Arial"/>
          <w:i/>
          <w:iCs/>
          <w:sz w:val="21"/>
          <w:szCs w:val="21"/>
        </w:rPr>
        <w:t>juego del dictador</w:t>
      </w:r>
      <w:r>
        <w:rPr>
          <w:rFonts w:ascii="Arial" w:eastAsia="Arial" w:hAnsi="Arial" w:cs="Arial"/>
          <w:sz w:val="21"/>
          <w:szCs w:val="21"/>
        </w:rPr>
        <w:t>, en donde el jugador destinatario no tiene capacidad de interactuar estratégicamente con su contraparte.</w:t>
      </w:r>
    </w:p>
    <w:p w14:paraId="05DD0B9A" w14:textId="77777777" w:rsidR="0092391D" w:rsidRDefault="0092391D">
      <w:pPr>
        <w:spacing w:line="1" w:lineRule="exact"/>
        <w:rPr>
          <w:sz w:val="20"/>
          <w:szCs w:val="20"/>
        </w:rPr>
      </w:pPr>
    </w:p>
    <w:p w14:paraId="0C12BA70" w14:textId="77777777" w:rsidR="0092391D" w:rsidRDefault="00057791">
      <w:pPr>
        <w:spacing w:line="257" w:lineRule="auto"/>
        <w:ind w:firstLine="339"/>
        <w:jc w:val="both"/>
        <w:rPr>
          <w:sz w:val="20"/>
          <w:szCs w:val="20"/>
        </w:rPr>
      </w:pPr>
      <w:r>
        <w:rPr>
          <w:rFonts w:ascii="Arial" w:eastAsia="Arial" w:hAnsi="Arial" w:cs="Arial"/>
        </w:rPr>
        <w:t xml:space="preserve">Como se puede ver, el </w:t>
      </w:r>
      <w:r>
        <w:rPr>
          <w:rFonts w:ascii="Arial" w:eastAsia="Arial" w:hAnsi="Arial" w:cs="Arial"/>
          <w:i/>
          <w:iCs/>
        </w:rPr>
        <w:t>juego del dictador</w:t>
      </w:r>
      <w:r>
        <w:rPr>
          <w:rFonts w:ascii="Arial" w:eastAsia="Arial" w:hAnsi="Arial" w:cs="Arial"/>
        </w:rPr>
        <w:t xml:space="preserve"> surge como una solución a aislar el elemento de raciona-lidad estrátegica tanto en el </w:t>
      </w:r>
      <w:r>
        <w:rPr>
          <w:rFonts w:ascii="Arial" w:eastAsia="Arial" w:hAnsi="Arial" w:cs="Arial"/>
          <w:i/>
          <w:iCs/>
        </w:rPr>
        <w:t>juego del ultimatum</w:t>
      </w:r>
      <w:r>
        <w:rPr>
          <w:rFonts w:ascii="Arial" w:eastAsia="Arial" w:hAnsi="Arial" w:cs="Arial"/>
        </w:rPr>
        <w:t xml:space="preserve"> como en el </w:t>
      </w:r>
      <w:r>
        <w:rPr>
          <w:rFonts w:ascii="Arial" w:eastAsia="Arial" w:hAnsi="Arial" w:cs="Arial"/>
          <w:i/>
          <w:iCs/>
        </w:rPr>
        <w:t>juego de confianza</w:t>
      </w:r>
      <w:r>
        <w:rPr>
          <w:rFonts w:ascii="Arial" w:eastAsia="Arial" w:hAnsi="Arial" w:cs="Arial"/>
        </w:rPr>
        <w:t xml:space="preserve"> a la hora de observar envios positivos.</w:t>
      </w:r>
    </w:p>
    <w:p w14:paraId="45870399" w14:textId="77777777" w:rsidR="0092391D" w:rsidRDefault="00057791">
      <w:pPr>
        <w:spacing w:line="258" w:lineRule="auto"/>
        <w:ind w:firstLine="339"/>
        <w:jc w:val="both"/>
        <w:rPr>
          <w:sz w:val="20"/>
          <w:szCs w:val="20"/>
        </w:rPr>
      </w:pPr>
      <w:r>
        <w:rPr>
          <w:rFonts w:ascii="Arial" w:eastAsia="Arial" w:hAnsi="Arial" w:cs="Arial"/>
        </w:rPr>
        <w:t>Por tanto, a mí juicio, escoger el juego del dictador es la e</w:t>
      </w:r>
      <w:r>
        <w:rPr>
          <w:rFonts w:ascii="Arial" w:eastAsia="Arial" w:hAnsi="Arial" w:cs="Arial"/>
        </w:rPr>
        <w:t xml:space="preserve">lección adecuada porque lo que se busca es ver si los agentes tiene comportamiento pro-social o de bienestar social o si por el contrario tienen comportamiento más autointerezado y por ende se cumple el supuesto teórico de </w:t>
      </w:r>
      <w:r>
        <w:rPr>
          <w:rFonts w:ascii="Arial" w:eastAsia="Arial" w:hAnsi="Arial" w:cs="Arial"/>
          <w:i/>
          <w:iCs/>
        </w:rPr>
        <w:t>self-interest</w:t>
      </w:r>
      <w:r>
        <w:rPr>
          <w:rFonts w:ascii="Arial" w:eastAsia="Arial" w:hAnsi="Arial" w:cs="Arial"/>
        </w:rPr>
        <w:t>. Es decir, el juego</w:t>
      </w:r>
      <w:r>
        <w:rPr>
          <w:rFonts w:ascii="Arial" w:eastAsia="Arial" w:hAnsi="Arial" w:cs="Arial"/>
        </w:rPr>
        <w:t xml:space="preserve"> del dictador, junto a sus diferentes variaciones como se mostró en el experimento, me permite testear directamente el supuesto teórico de </w:t>
      </w:r>
      <w:r>
        <w:rPr>
          <w:rFonts w:ascii="Arial" w:eastAsia="Arial" w:hAnsi="Arial" w:cs="Arial"/>
          <w:i/>
          <w:iCs/>
        </w:rPr>
        <w:t>self-interest</w:t>
      </w:r>
      <w:r>
        <w:rPr>
          <w:rFonts w:ascii="Arial" w:eastAsia="Arial" w:hAnsi="Arial" w:cs="Arial"/>
        </w:rPr>
        <w:t xml:space="preserve"> y así ver si sí o si no hay comportamiento de justicia/equidad en los individuos. En caso de tener situ</w:t>
      </w:r>
      <w:r>
        <w:rPr>
          <w:rFonts w:ascii="Arial" w:eastAsia="Arial" w:hAnsi="Arial" w:cs="Arial"/>
        </w:rPr>
        <w:t xml:space="preserve">aciones estratégicas, es más difícil testear este supuesto dado que el jugador que envía no solo tiene que pensar en sus propias acciones sino en las acciones de los demás por lo que sus decisiones dependerán de lo que otro decida. Por ejemplo, la persona </w:t>
      </w:r>
      <w:r>
        <w:rPr>
          <w:rFonts w:ascii="Arial" w:eastAsia="Arial" w:hAnsi="Arial" w:cs="Arial"/>
        </w:rPr>
        <w:t>que envía puede que decida no enviar muy poquito dado que si lo hace puede que el que recibe lo castigue o decida enviar más dado que espera que haya un efecto retributivo por parte de la contra parte en el juego. Todo eso, no ocurre en el jugo del dictado</w:t>
      </w:r>
      <w:r>
        <w:rPr>
          <w:rFonts w:ascii="Arial" w:eastAsia="Arial" w:hAnsi="Arial" w:cs="Arial"/>
        </w:rPr>
        <w:t xml:space="preserve">r, por lo que es tan solo en este juego que en verdad se puede testear tanto el supuesto de </w:t>
      </w:r>
      <w:r>
        <w:rPr>
          <w:rFonts w:ascii="Arial" w:eastAsia="Arial" w:hAnsi="Arial" w:cs="Arial"/>
          <w:i/>
          <w:iCs/>
        </w:rPr>
        <w:t>self-interest</w:t>
      </w:r>
      <w:r>
        <w:rPr>
          <w:rFonts w:ascii="Arial" w:eastAsia="Arial" w:hAnsi="Arial" w:cs="Arial"/>
        </w:rPr>
        <w:t xml:space="preserve"> como el comportamiento que aparentemente lo contradice de justicia/equidad aislando posibles factores de confusión o explicaciones alternativas plausi</w:t>
      </w:r>
      <w:r>
        <w:rPr>
          <w:rFonts w:ascii="Arial" w:eastAsia="Arial" w:hAnsi="Arial" w:cs="Arial"/>
        </w:rPr>
        <w:t>bles.</w:t>
      </w:r>
    </w:p>
    <w:p w14:paraId="67A1E52A" w14:textId="77777777" w:rsidR="0092391D" w:rsidRDefault="0092391D">
      <w:pPr>
        <w:spacing w:line="288" w:lineRule="exact"/>
        <w:rPr>
          <w:sz w:val="20"/>
          <w:szCs w:val="20"/>
        </w:rPr>
      </w:pPr>
    </w:p>
    <w:p w14:paraId="48E15B44" w14:textId="77777777" w:rsidR="0092391D" w:rsidRDefault="00057791">
      <w:pPr>
        <w:rPr>
          <w:sz w:val="20"/>
          <w:szCs w:val="20"/>
        </w:rPr>
      </w:pPr>
      <w:r>
        <w:rPr>
          <w:rFonts w:ascii="Arial" w:eastAsia="Arial" w:hAnsi="Arial" w:cs="Arial"/>
          <w:b/>
          <w:bCs/>
          <w:sz w:val="29"/>
          <w:szCs w:val="29"/>
        </w:rPr>
        <w:t>Referencias</w:t>
      </w:r>
    </w:p>
    <w:p w14:paraId="087725D6" w14:textId="77777777" w:rsidR="0092391D" w:rsidRDefault="0092391D">
      <w:pPr>
        <w:spacing w:line="233" w:lineRule="exact"/>
        <w:rPr>
          <w:sz w:val="20"/>
          <w:szCs w:val="20"/>
        </w:rPr>
      </w:pPr>
    </w:p>
    <w:p w14:paraId="5DF325F5" w14:textId="77777777" w:rsidR="0092391D" w:rsidRPr="00927BF9" w:rsidRDefault="00057791">
      <w:pPr>
        <w:spacing w:line="273" w:lineRule="auto"/>
        <w:ind w:left="720" w:hanging="719"/>
        <w:jc w:val="both"/>
        <w:rPr>
          <w:sz w:val="20"/>
          <w:szCs w:val="20"/>
          <w:lang w:val="en-US"/>
        </w:rPr>
      </w:pPr>
      <w:r>
        <w:rPr>
          <w:rFonts w:ascii="Arial" w:eastAsia="Arial" w:hAnsi="Arial" w:cs="Arial"/>
        </w:rPr>
        <w:t xml:space="preserve">Dana, J., Weber, R. A., &amp; Kuang, J. X. (2007). </w:t>
      </w:r>
      <w:r w:rsidRPr="00927BF9">
        <w:rPr>
          <w:rFonts w:ascii="Arial" w:eastAsia="Arial" w:hAnsi="Arial" w:cs="Arial"/>
          <w:lang w:val="en-US"/>
        </w:rPr>
        <w:t xml:space="preserve">Exploiting moral wiggle room: </w:t>
      </w:r>
      <w:proofErr w:type="gramStart"/>
      <w:r w:rsidRPr="00927BF9">
        <w:rPr>
          <w:rFonts w:ascii="Arial" w:eastAsia="Arial" w:hAnsi="Arial" w:cs="Arial"/>
          <w:lang w:val="en-US"/>
        </w:rPr>
        <w:t>Experiments</w:t>
      </w:r>
      <w:proofErr w:type="gramEnd"/>
      <w:r w:rsidRPr="00927BF9">
        <w:rPr>
          <w:rFonts w:ascii="Arial" w:eastAsia="Arial" w:hAnsi="Arial" w:cs="Arial"/>
          <w:lang w:val="en-US"/>
        </w:rPr>
        <w:t xml:space="preserve"> demon-</w:t>
      </w:r>
      <w:proofErr w:type="spellStart"/>
      <w:r w:rsidRPr="00927BF9">
        <w:rPr>
          <w:rFonts w:ascii="Arial" w:eastAsia="Arial" w:hAnsi="Arial" w:cs="Arial"/>
          <w:lang w:val="en-US"/>
        </w:rPr>
        <w:t>strating</w:t>
      </w:r>
      <w:proofErr w:type="spellEnd"/>
      <w:r w:rsidRPr="00927BF9">
        <w:rPr>
          <w:rFonts w:ascii="Arial" w:eastAsia="Arial" w:hAnsi="Arial" w:cs="Arial"/>
          <w:lang w:val="en-US"/>
        </w:rPr>
        <w:t xml:space="preserve"> an illusory preference for fairness. </w:t>
      </w:r>
      <w:r w:rsidRPr="00927BF9">
        <w:rPr>
          <w:rFonts w:ascii="Arial" w:eastAsia="Arial" w:hAnsi="Arial" w:cs="Arial"/>
          <w:i/>
          <w:iCs/>
          <w:lang w:val="en-US"/>
        </w:rPr>
        <w:t>Economic Theory</w:t>
      </w:r>
      <w:r w:rsidRPr="00927BF9">
        <w:rPr>
          <w:rFonts w:ascii="Arial" w:eastAsia="Arial" w:hAnsi="Arial" w:cs="Arial"/>
          <w:lang w:val="en-US"/>
        </w:rPr>
        <w:t xml:space="preserve">, </w:t>
      </w:r>
      <w:r w:rsidRPr="00927BF9">
        <w:rPr>
          <w:rFonts w:ascii="Arial" w:eastAsia="Arial" w:hAnsi="Arial" w:cs="Arial"/>
          <w:i/>
          <w:iCs/>
          <w:lang w:val="en-US"/>
        </w:rPr>
        <w:t>33</w:t>
      </w:r>
      <w:r w:rsidRPr="00927BF9">
        <w:rPr>
          <w:rFonts w:ascii="Arial" w:eastAsia="Arial" w:hAnsi="Arial" w:cs="Arial"/>
          <w:lang w:val="en-US"/>
        </w:rPr>
        <w:t xml:space="preserve"> (1), 67–80.</w:t>
      </w:r>
    </w:p>
    <w:p w14:paraId="54041014" w14:textId="77777777" w:rsidR="0092391D" w:rsidRPr="00927BF9" w:rsidRDefault="0092391D">
      <w:pPr>
        <w:spacing w:line="2" w:lineRule="exact"/>
        <w:rPr>
          <w:sz w:val="20"/>
          <w:szCs w:val="20"/>
          <w:lang w:val="en-US"/>
        </w:rPr>
      </w:pPr>
    </w:p>
    <w:p w14:paraId="3AE9B492" w14:textId="77777777" w:rsidR="0092391D" w:rsidRPr="00927BF9" w:rsidRDefault="00057791">
      <w:pPr>
        <w:spacing w:line="257" w:lineRule="auto"/>
        <w:ind w:left="720" w:hanging="719"/>
        <w:jc w:val="both"/>
        <w:rPr>
          <w:sz w:val="20"/>
          <w:szCs w:val="20"/>
          <w:lang w:val="en-US"/>
        </w:rPr>
      </w:pPr>
      <w:r w:rsidRPr="00927BF9">
        <w:rPr>
          <w:rFonts w:ascii="Arial" w:eastAsia="Arial" w:hAnsi="Arial" w:cs="Arial"/>
          <w:lang w:val="en-US"/>
        </w:rPr>
        <w:t xml:space="preserve">Forsythe, R., Horowitz, J. L., </w:t>
      </w:r>
      <w:proofErr w:type="spellStart"/>
      <w:r w:rsidRPr="00927BF9">
        <w:rPr>
          <w:rFonts w:ascii="Arial" w:eastAsia="Arial" w:hAnsi="Arial" w:cs="Arial"/>
          <w:lang w:val="en-US"/>
        </w:rPr>
        <w:t>Savin</w:t>
      </w:r>
      <w:proofErr w:type="spellEnd"/>
      <w:r w:rsidRPr="00927BF9">
        <w:rPr>
          <w:rFonts w:ascii="Arial" w:eastAsia="Arial" w:hAnsi="Arial" w:cs="Arial"/>
          <w:lang w:val="en-US"/>
        </w:rPr>
        <w:t xml:space="preserve">, N. E., &amp; Sefton, M. </w:t>
      </w:r>
      <w:r w:rsidRPr="00927BF9">
        <w:rPr>
          <w:rFonts w:ascii="Arial" w:eastAsia="Arial" w:hAnsi="Arial" w:cs="Arial"/>
          <w:lang w:val="en-US"/>
        </w:rPr>
        <w:t>(1994).</w:t>
      </w:r>
      <w:r w:rsidRPr="00927BF9">
        <w:rPr>
          <w:sz w:val="20"/>
          <w:szCs w:val="20"/>
          <w:lang w:val="en-US"/>
        </w:rPr>
        <w:t xml:space="preserve"> </w:t>
      </w:r>
      <w:r w:rsidRPr="00927BF9">
        <w:rPr>
          <w:rFonts w:ascii="Arial" w:eastAsia="Arial" w:hAnsi="Arial" w:cs="Arial"/>
          <w:lang w:val="en-US"/>
        </w:rPr>
        <w:t xml:space="preserve">Fairness in simple bargaining experiments. </w:t>
      </w:r>
      <w:r w:rsidRPr="00927BF9">
        <w:rPr>
          <w:rFonts w:ascii="Arial" w:eastAsia="Arial" w:hAnsi="Arial" w:cs="Arial"/>
          <w:i/>
          <w:iCs/>
          <w:lang w:val="en-US"/>
        </w:rPr>
        <w:t>Games and Economic behavior</w:t>
      </w:r>
      <w:r w:rsidRPr="00927BF9">
        <w:rPr>
          <w:rFonts w:ascii="Arial" w:eastAsia="Arial" w:hAnsi="Arial" w:cs="Arial"/>
          <w:lang w:val="en-US"/>
        </w:rPr>
        <w:t xml:space="preserve">, </w:t>
      </w:r>
      <w:r w:rsidRPr="00927BF9">
        <w:rPr>
          <w:rFonts w:ascii="Arial" w:eastAsia="Arial" w:hAnsi="Arial" w:cs="Arial"/>
          <w:i/>
          <w:iCs/>
          <w:lang w:val="en-US"/>
        </w:rPr>
        <w:t>6</w:t>
      </w:r>
      <w:r w:rsidRPr="00927BF9">
        <w:rPr>
          <w:rFonts w:ascii="Arial" w:eastAsia="Arial" w:hAnsi="Arial" w:cs="Arial"/>
          <w:lang w:val="en-US"/>
        </w:rPr>
        <w:t xml:space="preserve"> (3), 347–369.</w:t>
      </w:r>
    </w:p>
    <w:p w14:paraId="32C10EB2" w14:textId="77777777" w:rsidR="0092391D" w:rsidRPr="00927BF9" w:rsidRDefault="00057791">
      <w:pPr>
        <w:spacing w:line="257" w:lineRule="auto"/>
        <w:ind w:left="720" w:hanging="719"/>
        <w:jc w:val="both"/>
        <w:rPr>
          <w:sz w:val="20"/>
          <w:szCs w:val="20"/>
          <w:lang w:val="en-US"/>
        </w:rPr>
      </w:pPr>
      <w:r w:rsidRPr="00927BF9">
        <w:rPr>
          <w:rFonts w:ascii="Arial" w:eastAsia="Arial" w:hAnsi="Arial" w:cs="Arial"/>
          <w:lang w:val="en-US"/>
        </w:rPr>
        <w:t>Ho</w:t>
      </w:r>
      <w:r>
        <w:rPr>
          <w:rFonts w:ascii="Arial" w:eastAsia="Arial" w:hAnsi="Arial" w:cs="Arial"/>
        </w:rPr>
        <w:t>ﬀ</w:t>
      </w:r>
      <w:r w:rsidRPr="00927BF9">
        <w:rPr>
          <w:rFonts w:ascii="Arial" w:eastAsia="Arial" w:hAnsi="Arial" w:cs="Arial"/>
          <w:lang w:val="en-US"/>
        </w:rPr>
        <w:t xml:space="preserve">man, E., McCabe, K., &amp; Smith, V. L. (1996). Social distance and other-regarding behavior in dictator games. </w:t>
      </w:r>
      <w:r w:rsidRPr="00927BF9">
        <w:rPr>
          <w:rFonts w:ascii="Arial" w:eastAsia="Arial" w:hAnsi="Arial" w:cs="Arial"/>
          <w:i/>
          <w:iCs/>
          <w:lang w:val="en-US"/>
        </w:rPr>
        <w:t>The American economic review</w:t>
      </w:r>
      <w:r w:rsidRPr="00927BF9">
        <w:rPr>
          <w:rFonts w:ascii="Arial" w:eastAsia="Arial" w:hAnsi="Arial" w:cs="Arial"/>
          <w:lang w:val="en-US"/>
        </w:rPr>
        <w:t xml:space="preserve">, </w:t>
      </w:r>
      <w:r w:rsidRPr="00927BF9">
        <w:rPr>
          <w:rFonts w:ascii="Arial" w:eastAsia="Arial" w:hAnsi="Arial" w:cs="Arial"/>
          <w:i/>
          <w:iCs/>
          <w:lang w:val="en-US"/>
        </w:rPr>
        <w:t>86</w:t>
      </w:r>
      <w:r w:rsidRPr="00927BF9">
        <w:rPr>
          <w:rFonts w:ascii="Arial" w:eastAsia="Arial" w:hAnsi="Arial" w:cs="Arial"/>
          <w:lang w:val="en-US"/>
        </w:rPr>
        <w:t xml:space="preserve"> (3), 653–660.</w:t>
      </w:r>
    </w:p>
    <w:p w14:paraId="335D8B58" w14:textId="77777777" w:rsidR="0092391D" w:rsidRPr="00927BF9" w:rsidRDefault="00057791">
      <w:pPr>
        <w:rPr>
          <w:sz w:val="20"/>
          <w:szCs w:val="20"/>
          <w:lang w:val="en-US"/>
        </w:rPr>
      </w:pPr>
      <w:proofErr w:type="spellStart"/>
      <w:r w:rsidRPr="00927BF9">
        <w:rPr>
          <w:rFonts w:ascii="Arial" w:eastAsia="Arial" w:hAnsi="Arial" w:cs="Arial"/>
          <w:lang w:val="en-US"/>
        </w:rPr>
        <w:t>Me</w:t>
      </w:r>
      <w:r w:rsidRPr="00927BF9">
        <w:rPr>
          <w:rFonts w:ascii="Arial" w:eastAsia="Arial" w:hAnsi="Arial" w:cs="Arial"/>
          <w:lang w:val="en-US"/>
        </w:rPr>
        <w:t>dema</w:t>
      </w:r>
      <w:proofErr w:type="spellEnd"/>
      <w:r w:rsidRPr="00927BF9">
        <w:rPr>
          <w:rFonts w:ascii="Arial" w:eastAsia="Arial" w:hAnsi="Arial" w:cs="Arial"/>
          <w:lang w:val="en-US"/>
        </w:rPr>
        <w:t xml:space="preserve">, S. G. (2009).  </w:t>
      </w:r>
      <w:r w:rsidRPr="00927BF9">
        <w:rPr>
          <w:rFonts w:ascii="Arial" w:eastAsia="Arial" w:hAnsi="Arial" w:cs="Arial"/>
          <w:i/>
          <w:iCs/>
          <w:lang w:val="en-US"/>
        </w:rPr>
        <w:t>The hesitant hand: Taming self-interest in the history of economic ideas</w:t>
      </w:r>
      <w:r w:rsidRPr="00927BF9">
        <w:rPr>
          <w:rFonts w:ascii="Arial" w:eastAsia="Arial" w:hAnsi="Arial" w:cs="Arial"/>
          <w:lang w:val="en-US"/>
        </w:rPr>
        <w:t>.</w:t>
      </w:r>
    </w:p>
    <w:p w14:paraId="26B79027" w14:textId="77777777" w:rsidR="0092391D" w:rsidRPr="00927BF9" w:rsidRDefault="0092391D">
      <w:pPr>
        <w:spacing w:line="18" w:lineRule="exact"/>
        <w:rPr>
          <w:sz w:val="20"/>
          <w:szCs w:val="20"/>
          <w:lang w:val="en-US"/>
        </w:rPr>
      </w:pPr>
    </w:p>
    <w:p w14:paraId="6B21F232" w14:textId="77777777" w:rsidR="0092391D" w:rsidRPr="00927BF9" w:rsidRDefault="00057791">
      <w:pPr>
        <w:ind w:left="720"/>
        <w:rPr>
          <w:sz w:val="20"/>
          <w:szCs w:val="20"/>
          <w:lang w:val="en-US"/>
        </w:rPr>
      </w:pPr>
      <w:r w:rsidRPr="00927BF9">
        <w:rPr>
          <w:rFonts w:ascii="Arial" w:eastAsia="Arial" w:hAnsi="Arial" w:cs="Arial"/>
          <w:lang w:val="en-US"/>
        </w:rPr>
        <w:t>Princeton University Press.</w:t>
      </w:r>
    </w:p>
    <w:p w14:paraId="105553B0" w14:textId="77777777" w:rsidR="0092391D" w:rsidRPr="00927BF9" w:rsidRDefault="0092391D">
      <w:pPr>
        <w:spacing w:line="18" w:lineRule="exact"/>
        <w:rPr>
          <w:sz w:val="20"/>
          <w:szCs w:val="20"/>
          <w:lang w:val="en-US"/>
        </w:rPr>
      </w:pPr>
    </w:p>
    <w:p w14:paraId="34785397" w14:textId="77777777" w:rsidR="0092391D" w:rsidRDefault="00057791">
      <w:pPr>
        <w:spacing w:line="274" w:lineRule="auto"/>
        <w:ind w:left="720" w:hanging="719"/>
        <w:jc w:val="both"/>
        <w:rPr>
          <w:sz w:val="20"/>
          <w:szCs w:val="20"/>
        </w:rPr>
      </w:pPr>
      <w:r w:rsidRPr="00927BF9">
        <w:rPr>
          <w:rFonts w:ascii="Arial" w:eastAsia="Arial" w:hAnsi="Arial" w:cs="Arial"/>
          <w:lang w:val="en-US"/>
        </w:rPr>
        <w:t xml:space="preserve">Varian, H. R. (2014). </w:t>
      </w:r>
      <w:r w:rsidRPr="00927BF9">
        <w:rPr>
          <w:rFonts w:ascii="Arial" w:eastAsia="Arial" w:hAnsi="Arial" w:cs="Arial"/>
          <w:i/>
          <w:iCs/>
          <w:lang w:val="en-US"/>
        </w:rPr>
        <w:t>Intermediate microeconomics with calculus: A modern approach</w:t>
      </w:r>
      <w:r w:rsidRPr="00927BF9">
        <w:rPr>
          <w:rFonts w:ascii="Arial" w:eastAsia="Arial" w:hAnsi="Arial" w:cs="Arial"/>
          <w:lang w:val="en-US"/>
        </w:rPr>
        <w:t xml:space="preserve">. </w:t>
      </w:r>
      <w:r>
        <w:rPr>
          <w:rFonts w:ascii="Arial" w:eastAsia="Arial" w:hAnsi="Arial" w:cs="Arial"/>
        </w:rPr>
        <w:t>WW Norton &amp; Company.</w:t>
      </w:r>
    </w:p>
    <w:p w14:paraId="072B9ABB" w14:textId="77777777" w:rsidR="0092391D" w:rsidRDefault="00057791">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1D359EE7" wp14:editId="2D1DC6D5">
                <wp:simplePos x="0" y="0"/>
                <wp:positionH relativeFrom="column">
                  <wp:posOffset>-3810</wp:posOffset>
                </wp:positionH>
                <wp:positionV relativeFrom="paragraph">
                  <wp:posOffset>1460500</wp:posOffset>
                </wp:positionV>
                <wp:extent cx="244729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69ECA5" id="Shape 37"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3pt,115pt" to="19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" o:allowincell="f" filled="t" strokeweight=".14039mm">
                <v:stroke joinstyle="miter"/>
                <o:lock v:ext="edit" shapetype="f"/>
              </v:line>
            </w:pict>
          </mc:Fallback>
        </mc:AlternateContent>
      </w:r>
    </w:p>
    <w:p w14:paraId="2EDBA75D" w14:textId="77777777" w:rsidR="0092391D" w:rsidRDefault="0092391D">
      <w:pPr>
        <w:spacing w:line="200" w:lineRule="exact"/>
        <w:rPr>
          <w:sz w:val="20"/>
          <w:szCs w:val="20"/>
        </w:rPr>
      </w:pPr>
    </w:p>
    <w:p w14:paraId="3BB073CD" w14:textId="77777777" w:rsidR="0092391D" w:rsidRDefault="0092391D">
      <w:pPr>
        <w:spacing w:line="200" w:lineRule="exact"/>
        <w:rPr>
          <w:sz w:val="20"/>
          <w:szCs w:val="20"/>
        </w:rPr>
      </w:pPr>
    </w:p>
    <w:p w14:paraId="7B575137" w14:textId="77777777" w:rsidR="0092391D" w:rsidRDefault="0092391D">
      <w:pPr>
        <w:spacing w:line="200" w:lineRule="exact"/>
        <w:rPr>
          <w:sz w:val="20"/>
          <w:szCs w:val="20"/>
        </w:rPr>
      </w:pPr>
    </w:p>
    <w:p w14:paraId="5FD3B1B3" w14:textId="77777777" w:rsidR="0092391D" w:rsidRDefault="0092391D">
      <w:pPr>
        <w:spacing w:line="200" w:lineRule="exact"/>
        <w:rPr>
          <w:sz w:val="20"/>
          <w:szCs w:val="20"/>
        </w:rPr>
      </w:pPr>
    </w:p>
    <w:p w14:paraId="575510A5" w14:textId="77777777" w:rsidR="0092391D" w:rsidRDefault="0092391D">
      <w:pPr>
        <w:spacing w:line="200" w:lineRule="exact"/>
        <w:rPr>
          <w:sz w:val="20"/>
          <w:szCs w:val="20"/>
        </w:rPr>
      </w:pPr>
    </w:p>
    <w:p w14:paraId="756C6401" w14:textId="77777777" w:rsidR="0092391D" w:rsidRDefault="0092391D">
      <w:pPr>
        <w:spacing w:line="200" w:lineRule="exact"/>
        <w:rPr>
          <w:sz w:val="20"/>
          <w:szCs w:val="20"/>
        </w:rPr>
      </w:pPr>
    </w:p>
    <w:p w14:paraId="5A4560F0" w14:textId="77777777" w:rsidR="0092391D" w:rsidRDefault="0092391D">
      <w:pPr>
        <w:spacing w:line="200" w:lineRule="exact"/>
        <w:rPr>
          <w:sz w:val="20"/>
          <w:szCs w:val="20"/>
        </w:rPr>
      </w:pPr>
    </w:p>
    <w:p w14:paraId="32A4CAA7" w14:textId="77777777" w:rsidR="0092391D" w:rsidRDefault="0092391D">
      <w:pPr>
        <w:spacing w:line="200" w:lineRule="exact"/>
        <w:rPr>
          <w:sz w:val="20"/>
          <w:szCs w:val="20"/>
        </w:rPr>
      </w:pPr>
    </w:p>
    <w:p w14:paraId="76FF3EFB" w14:textId="77777777" w:rsidR="0092391D" w:rsidRDefault="0092391D">
      <w:pPr>
        <w:spacing w:line="200" w:lineRule="exact"/>
        <w:rPr>
          <w:sz w:val="20"/>
          <w:szCs w:val="20"/>
        </w:rPr>
      </w:pPr>
    </w:p>
    <w:p w14:paraId="39202CFA" w14:textId="77777777" w:rsidR="0092391D" w:rsidRDefault="0092391D">
      <w:pPr>
        <w:spacing w:line="200" w:lineRule="exact"/>
        <w:rPr>
          <w:sz w:val="20"/>
          <w:szCs w:val="20"/>
        </w:rPr>
      </w:pPr>
    </w:p>
    <w:p w14:paraId="226A4E29" w14:textId="77777777" w:rsidR="0092391D" w:rsidRDefault="0092391D">
      <w:pPr>
        <w:spacing w:line="289" w:lineRule="exact"/>
        <w:rPr>
          <w:sz w:val="20"/>
          <w:szCs w:val="20"/>
        </w:rPr>
      </w:pPr>
    </w:p>
    <w:p w14:paraId="63453E7A" w14:textId="77777777" w:rsidR="0092391D" w:rsidRDefault="00057791">
      <w:pPr>
        <w:numPr>
          <w:ilvl w:val="0"/>
          <w:numId w:val="27"/>
        </w:numPr>
        <w:tabs>
          <w:tab w:val="left" w:pos="320"/>
        </w:tabs>
        <w:ind w:left="320" w:hanging="150"/>
        <w:rPr>
          <w:rFonts w:ascii="Arial" w:eastAsia="Arial" w:hAnsi="Arial" w:cs="Arial"/>
          <w:sz w:val="19"/>
          <w:szCs w:val="19"/>
          <w:vertAlign w:val="superscript"/>
        </w:rPr>
      </w:pPr>
      <w:r>
        <w:rPr>
          <w:rFonts w:ascii="Arial" w:eastAsia="Arial" w:hAnsi="Arial" w:cs="Arial"/>
          <w:sz w:val="15"/>
          <w:szCs w:val="15"/>
        </w:rPr>
        <w:t xml:space="preserve">Trust </w:t>
      </w:r>
      <w:r>
        <w:rPr>
          <w:rFonts w:ascii="Arial" w:eastAsia="Arial" w:hAnsi="Arial" w:cs="Arial"/>
          <w:sz w:val="15"/>
          <w:szCs w:val="15"/>
        </w:rPr>
        <w:t>Game en inglés</w:t>
      </w:r>
    </w:p>
    <w:p w14:paraId="727AC860" w14:textId="77777777" w:rsidR="0092391D" w:rsidRDefault="0092391D">
      <w:pPr>
        <w:sectPr w:rsidR="0092391D">
          <w:pgSz w:w="11900" w:h="16838"/>
          <w:pgMar w:top="341" w:right="1126" w:bottom="0" w:left="1140" w:header="0" w:footer="0" w:gutter="0"/>
          <w:cols w:space="720" w:equalWidth="0">
            <w:col w:w="9640"/>
          </w:cols>
        </w:sectPr>
      </w:pPr>
    </w:p>
    <w:p w14:paraId="6B6606F4" w14:textId="77777777" w:rsidR="0092391D" w:rsidRDefault="0092391D">
      <w:pPr>
        <w:spacing w:line="337" w:lineRule="exact"/>
        <w:rPr>
          <w:sz w:val="20"/>
          <w:szCs w:val="20"/>
        </w:rPr>
      </w:pPr>
    </w:p>
    <w:p w14:paraId="4425B70D" w14:textId="77777777" w:rsidR="0092391D" w:rsidRDefault="00057791">
      <w:pPr>
        <w:ind w:right="20"/>
        <w:jc w:val="center"/>
        <w:rPr>
          <w:sz w:val="20"/>
          <w:szCs w:val="20"/>
        </w:rPr>
      </w:pPr>
      <w:r>
        <w:rPr>
          <w:rFonts w:ascii="Arial" w:eastAsia="Arial" w:hAnsi="Arial" w:cs="Arial"/>
          <w:sz w:val="19"/>
          <w:szCs w:val="19"/>
        </w:rPr>
        <w:t>12</w:t>
      </w:r>
    </w:p>
    <w:sectPr w:rsidR="0092391D">
      <w:type w:val="continuous"/>
      <w:pgSz w:w="11900" w:h="16838"/>
      <w:pgMar w:top="341" w:right="1126" w:bottom="0" w:left="1140" w:header="0" w:footer="0" w:gutter="0"/>
      <w:cols w:space="720" w:equalWidth="0">
        <w:col w:w="964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esco Bogliacino" w:date="2021-05-27T20:36:00Z" w:initials="FB">
    <w:p w14:paraId="05D2691D" w14:textId="77777777" w:rsidR="00057791" w:rsidRDefault="00057791" w:rsidP="004522A4">
      <w:pPr>
        <w:pStyle w:val="Textocomentario"/>
      </w:pPr>
      <w:r>
        <w:rPr>
          <w:rStyle w:val="Refdecomentario"/>
        </w:rPr>
        <w:annotationRef/>
      </w:r>
      <w:r>
        <w:t>muy bien 100%</w:t>
      </w:r>
    </w:p>
  </w:comment>
  <w:comment w:id="6" w:author="Francesco Bogliacino" w:date="2021-05-27T20:05:00Z" w:initials="FB">
    <w:p w14:paraId="3FFB21A0" w14:textId="741737E7" w:rsidR="00927BF9" w:rsidRDefault="00927BF9" w:rsidP="00057791">
      <w:pPr>
        <w:pStyle w:val="Textocomentario"/>
      </w:pPr>
      <w:r>
        <w:rPr>
          <w:rStyle w:val="Refdecomentario"/>
        </w:rPr>
        <w:annotationRef/>
      </w:r>
      <w:r>
        <w:t>ok</w:t>
      </w:r>
    </w:p>
  </w:comment>
  <w:comment w:id="7" w:author="Francesco Bogliacino" w:date="2021-05-27T20:05:00Z" w:initials="FB">
    <w:p w14:paraId="23536FFD" w14:textId="77777777" w:rsidR="00927BF9" w:rsidRDefault="00927BF9" w:rsidP="000639E3">
      <w:pPr>
        <w:pStyle w:val="Textocomentario"/>
      </w:pPr>
      <w:r>
        <w:rPr>
          <w:rStyle w:val="Refdecomentario"/>
        </w:rPr>
        <w:annotationRef/>
      </w:r>
      <w:r>
        <w:t>ok</w:t>
      </w:r>
    </w:p>
  </w:comment>
  <w:comment w:id="10" w:author="Francesco Bogliacino" w:date="2021-05-27T20:12:00Z" w:initials="FB">
    <w:p w14:paraId="5A551EBF" w14:textId="77777777" w:rsidR="00927BF9" w:rsidRDefault="00927BF9" w:rsidP="00E67357">
      <w:pPr>
        <w:pStyle w:val="Textocomentario"/>
      </w:pPr>
      <w:r>
        <w:rPr>
          <w:rStyle w:val="Refdecomentario"/>
        </w:rPr>
        <w:annotationRef/>
      </w:r>
      <w:r>
        <w:t>esto es impreciso. no es el juego del dictador el problema, es la teoría de preferencias sociales que NO cambia las predicciones en estos casos</w:t>
      </w:r>
    </w:p>
  </w:comment>
  <w:comment w:id="12" w:author="Francesco Bogliacino" w:date="2021-05-27T20:12:00Z" w:initials="FB">
    <w:p w14:paraId="0F3BAC43" w14:textId="77777777" w:rsidR="00927BF9" w:rsidRDefault="00927BF9" w:rsidP="009B7A0F">
      <w:pPr>
        <w:pStyle w:val="Textocomentario"/>
      </w:pPr>
      <w:r>
        <w:rPr>
          <w:rStyle w:val="Refdecomentario"/>
        </w:rPr>
        <w:annotationRef/>
      </w:r>
      <w:r>
        <w:t>ok</w:t>
      </w:r>
    </w:p>
  </w:comment>
  <w:comment w:id="13" w:author="Francesco Bogliacino" w:date="2021-05-27T20:13:00Z" w:initials="FB">
    <w:p w14:paraId="1FBEDA2F" w14:textId="77777777" w:rsidR="00927BF9" w:rsidRDefault="00927BF9" w:rsidP="00646421">
      <w:pPr>
        <w:pStyle w:val="Textocomentario"/>
      </w:pPr>
      <w:r>
        <w:rPr>
          <w:rStyle w:val="Refdecomentario"/>
        </w:rPr>
        <w:annotationRef/>
      </w:r>
      <w:r>
        <w:t>muy bien</w:t>
      </w:r>
    </w:p>
  </w:comment>
  <w:comment w:id="15" w:author="Francesco Bogliacino" w:date="2021-05-27T20:14:00Z" w:initials="FB">
    <w:p w14:paraId="13E9F47B" w14:textId="77777777" w:rsidR="00FA479A" w:rsidRDefault="00FA479A" w:rsidP="00BC436D">
      <w:pPr>
        <w:pStyle w:val="Textocomentario"/>
      </w:pPr>
      <w:r>
        <w:rPr>
          <w:rStyle w:val="Refdecomentario"/>
        </w:rPr>
        <w:annotationRef/>
      </w:r>
      <w:r>
        <w:t>no necesariamente ojo, porque estás restringiendo el margen de variación de los datos, haciendo la observación del efecto más difícil</w:t>
      </w:r>
    </w:p>
  </w:comment>
  <w:comment w:id="17" w:author="Francesco Bogliacino" w:date="2021-05-27T20:16:00Z" w:initials="FB">
    <w:p w14:paraId="640CED41" w14:textId="77777777" w:rsidR="00FA479A" w:rsidRDefault="00FA479A" w:rsidP="009D19E5">
      <w:pPr>
        <w:pStyle w:val="Textocomentario"/>
      </w:pPr>
      <w:r>
        <w:rPr>
          <w:rStyle w:val="Refdecomentario"/>
        </w:rPr>
        <w:annotationRef/>
      </w:r>
      <w:r>
        <w:t>de acuerdo. es importante sin embargo decir que al hacerlo así el abarca de una las teorías que quiere criticar</w:t>
      </w:r>
    </w:p>
  </w:comment>
  <w:comment w:id="18" w:author="Francesco Bogliacino" w:date="2021-05-27T20:16:00Z" w:initials="FB">
    <w:p w14:paraId="62069AFA" w14:textId="77777777" w:rsidR="00FA479A" w:rsidRDefault="00FA479A" w:rsidP="009A5760">
      <w:pPr>
        <w:pStyle w:val="Textocomentario"/>
      </w:pPr>
      <w:r>
        <w:rPr>
          <w:rStyle w:val="Refdecomentario"/>
        </w:rPr>
        <w:annotationRef/>
      </w:r>
      <w:r>
        <w:t>ok</w:t>
      </w:r>
    </w:p>
  </w:comment>
  <w:comment w:id="22" w:author="Francesco Bogliacino" w:date="2021-05-27T20:31:00Z" w:initials="FB">
    <w:p w14:paraId="74FADC7E" w14:textId="77777777" w:rsidR="008C78F8" w:rsidRDefault="008C78F8" w:rsidP="00AB031B">
      <w:pPr>
        <w:pStyle w:val="Textocomentario"/>
      </w:pPr>
      <w:r>
        <w:rPr>
          <w:rStyle w:val="Refdecomentario"/>
        </w:rPr>
        <w:annotationRef/>
      </w:r>
      <w:r>
        <w:t>ok</w:t>
      </w:r>
    </w:p>
  </w:comment>
  <w:comment w:id="23" w:author="Francesco Bogliacino" w:date="2021-05-27T20:32:00Z" w:initials="FB">
    <w:p w14:paraId="6AC5A64E" w14:textId="77777777" w:rsidR="00057791" w:rsidRDefault="00057791" w:rsidP="00CA2146">
      <w:pPr>
        <w:pStyle w:val="Textocomentario"/>
      </w:pPr>
      <w:r>
        <w:rPr>
          <w:rStyle w:val="Refdecomentario"/>
        </w:rPr>
        <w:annotationRef/>
      </w:r>
      <w:r>
        <w:t>como te decía antes, si hicieran esto tendrían problema de que la teoría no aplica para SWM</w:t>
      </w:r>
    </w:p>
  </w:comment>
  <w:comment w:id="25" w:author="Francesco Bogliacino" w:date="2021-05-27T20:34:00Z" w:initials="FB">
    <w:p w14:paraId="6E655C83" w14:textId="77777777" w:rsidR="00057791" w:rsidRDefault="00057791" w:rsidP="00B1683F">
      <w:pPr>
        <w:pStyle w:val="Textocomentario"/>
      </w:pPr>
      <w:r>
        <w:rPr>
          <w:rStyle w:val="Refdecomentario"/>
        </w:rPr>
        <w:annotationRef/>
      </w:r>
      <w:r>
        <w:t>no, el pago de cero siempre es algo particular que genera efectos que no son muy faciles a interpretar</w:t>
      </w:r>
    </w:p>
  </w:comment>
  <w:comment w:id="26" w:author="Francesco Bogliacino" w:date="2021-05-27T20:35:00Z" w:initials="FB">
    <w:p w14:paraId="2E98BC35" w14:textId="77777777" w:rsidR="00057791" w:rsidRDefault="00057791" w:rsidP="00DC1C13">
      <w:pPr>
        <w:pStyle w:val="Textocomentario"/>
      </w:pPr>
      <w:r>
        <w:rPr>
          <w:rStyle w:val="Refdecomentario"/>
        </w:rPr>
        <w:annotationRef/>
      </w:r>
      <w:r>
        <w:t>ok</w:t>
      </w:r>
    </w:p>
  </w:comment>
  <w:comment w:id="28" w:author="Francesco Bogliacino" w:date="2021-05-27T20:35:00Z" w:initials="FB">
    <w:p w14:paraId="16478D83" w14:textId="77777777" w:rsidR="00057791" w:rsidRDefault="00057791" w:rsidP="008B512F">
      <w:pPr>
        <w:pStyle w:val="Textocomentario"/>
      </w:pPr>
      <w:r>
        <w:rPr>
          <w:rStyle w:val="Refdecomentario"/>
        </w:rPr>
        <w:annotationRef/>
      </w:r>
      <w:r>
        <w:t>mejor con intervalos de confianza y una nota, pero bien</w:t>
      </w:r>
    </w:p>
  </w:comment>
  <w:comment w:id="30" w:author="Francesco Bogliacino" w:date="2021-05-27T20:36:00Z" w:initials="FB">
    <w:p w14:paraId="7807FC77" w14:textId="77777777" w:rsidR="00057791" w:rsidRDefault="00057791" w:rsidP="00FA1B85">
      <w:pPr>
        <w:pStyle w:val="Textocomentario"/>
      </w:pPr>
      <w:r>
        <w:rPr>
          <w:rStyle w:val="Refdecomentario"/>
        </w:rPr>
        <w:annotationRef/>
      </w:r>
      <w:r>
        <w:t>muy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2691D" w15:done="0"/>
  <w15:commentEx w15:paraId="3FFB21A0" w15:done="0"/>
  <w15:commentEx w15:paraId="23536FFD" w15:done="0"/>
  <w15:commentEx w15:paraId="5A551EBF" w15:done="0"/>
  <w15:commentEx w15:paraId="0F3BAC43" w15:done="0"/>
  <w15:commentEx w15:paraId="1FBEDA2F" w15:done="0"/>
  <w15:commentEx w15:paraId="13E9F47B" w15:done="0"/>
  <w15:commentEx w15:paraId="640CED41" w15:done="0"/>
  <w15:commentEx w15:paraId="62069AFA" w15:done="0"/>
  <w15:commentEx w15:paraId="74FADC7E" w15:done="0"/>
  <w15:commentEx w15:paraId="6AC5A64E" w15:done="0"/>
  <w15:commentEx w15:paraId="6E655C83" w15:done="0"/>
  <w15:commentEx w15:paraId="2E98BC35" w15:done="0"/>
  <w15:commentEx w15:paraId="16478D83" w15:done="0"/>
  <w15:commentEx w15:paraId="7807FC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8167" w16cex:dateUtc="2021-05-28T00:36:00Z"/>
  <w16cex:commentExtensible w16cex:durableId="245A7A06" w16cex:dateUtc="2021-05-28T00:05:00Z"/>
  <w16cex:commentExtensible w16cex:durableId="245A7A26" w16cex:dateUtc="2021-05-28T00:05:00Z"/>
  <w16cex:commentExtensible w16cex:durableId="245A7BB1" w16cex:dateUtc="2021-05-28T00:12:00Z"/>
  <w16cex:commentExtensible w16cex:durableId="245A7BC1" w16cex:dateUtc="2021-05-28T00:12:00Z"/>
  <w16cex:commentExtensible w16cex:durableId="245A7BE5" w16cex:dateUtc="2021-05-28T00:13:00Z"/>
  <w16cex:commentExtensible w16cex:durableId="245A7C32" w16cex:dateUtc="2021-05-28T00:14:00Z"/>
  <w16cex:commentExtensible w16cex:durableId="245A7C84" w16cex:dateUtc="2021-05-28T00:16:00Z"/>
  <w16cex:commentExtensible w16cex:durableId="245A7C90" w16cex:dateUtc="2021-05-28T00:16:00Z"/>
  <w16cex:commentExtensible w16cex:durableId="245A802B" w16cex:dateUtc="2021-05-28T00:31:00Z"/>
  <w16cex:commentExtensible w16cex:durableId="245A8065" w16cex:dateUtc="2021-05-28T00:32:00Z"/>
  <w16cex:commentExtensible w16cex:durableId="245A80E8" w16cex:dateUtc="2021-05-28T00:34:00Z"/>
  <w16cex:commentExtensible w16cex:durableId="245A80F7" w16cex:dateUtc="2021-05-28T00:35:00Z"/>
  <w16cex:commentExtensible w16cex:durableId="245A8118" w16cex:dateUtc="2021-05-28T00:35:00Z"/>
  <w16cex:commentExtensible w16cex:durableId="245A8145" w16cex:dateUtc="2021-05-2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2691D" w16cid:durableId="245A8167"/>
  <w16cid:commentId w16cid:paraId="3FFB21A0" w16cid:durableId="245A7A06"/>
  <w16cid:commentId w16cid:paraId="23536FFD" w16cid:durableId="245A7A26"/>
  <w16cid:commentId w16cid:paraId="5A551EBF" w16cid:durableId="245A7BB1"/>
  <w16cid:commentId w16cid:paraId="0F3BAC43" w16cid:durableId="245A7BC1"/>
  <w16cid:commentId w16cid:paraId="1FBEDA2F" w16cid:durableId="245A7BE5"/>
  <w16cid:commentId w16cid:paraId="13E9F47B" w16cid:durableId="245A7C32"/>
  <w16cid:commentId w16cid:paraId="640CED41" w16cid:durableId="245A7C84"/>
  <w16cid:commentId w16cid:paraId="62069AFA" w16cid:durableId="245A7C90"/>
  <w16cid:commentId w16cid:paraId="74FADC7E" w16cid:durableId="245A802B"/>
  <w16cid:commentId w16cid:paraId="6AC5A64E" w16cid:durableId="245A8065"/>
  <w16cid:commentId w16cid:paraId="6E655C83" w16cid:durableId="245A80E8"/>
  <w16cid:commentId w16cid:paraId="2E98BC35" w16cid:durableId="245A80F7"/>
  <w16cid:commentId w16cid:paraId="16478D83" w16cid:durableId="245A8118"/>
  <w16cid:commentId w16cid:paraId="7807FC77" w16cid:durableId="245A81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BDAB"/>
    <w:multiLevelType w:val="hybridMultilevel"/>
    <w:tmpl w:val="A0BCB356"/>
    <w:lvl w:ilvl="0" w:tplc="91CA82B6">
      <w:start w:val="20"/>
      <w:numFmt w:val="decimal"/>
      <w:lvlText w:val="%1"/>
      <w:lvlJc w:val="left"/>
    </w:lvl>
    <w:lvl w:ilvl="1" w:tplc="F210E58C">
      <w:numFmt w:val="decimal"/>
      <w:lvlText w:val=""/>
      <w:lvlJc w:val="left"/>
    </w:lvl>
    <w:lvl w:ilvl="2" w:tplc="D22452F4">
      <w:numFmt w:val="decimal"/>
      <w:lvlText w:val=""/>
      <w:lvlJc w:val="left"/>
    </w:lvl>
    <w:lvl w:ilvl="3" w:tplc="A9D27A12">
      <w:numFmt w:val="decimal"/>
      <w:lvlText w:val=""/>
      <w:lvlJc w:val="left"/>
    </w:lvl>
    <w:lvl w:ilvl="4" w:tplc="72E05ED8">
      <w:numFmt w:val="decimal"/>
      <w:lvlText w:val=""/>
      <w:lvlJc w:val="left"/>
    </w:lvl>
    <w:lvl w:ilvl="5" w:tplc="E12622BC">
      <w:numFmt w:val="decimal"/>
      <w:lvlText w:val=""/>
      <w:lvlJc w:val="left"/>
    </w:lvl>
    <w:lvl w:ilvl="6" w:tplc="CB2838B8">
      <w:numFmt w:val="decimal"/>
      <w:lvlText w:val=""/>
      <w:lvlJc w:val="left"/>
    </w:lvl>
    <w:lvl w:ilvl="7" w:tplc="5314B350">
      <w:numFmt w:val="decimal"/>
      <w:lvlText w:val=""/>
      <w:lvlJc w:val="left"/>
    </w:lvl>
    <w:lvl w:ilvl="8" w:tplc="BC30239E">
      <w:numFmt w:val="decimal"/>
      <w:lvlText w:val=""/>
      <w:lvlJc w:val="left"/>
    </w:lvl>
  </w:abstractNum>
  <w:abstractNum w:abstractNumId="1" w15:restartNumberingAfterBreak="0">
    <w:nsid w:val="0B03E0C6"/>
    <w:multiLevelType w:val="hybridMultilevel"/>
    <w:tmpl w:val="3252E134"/>
    <w:lvl w:ilvl="0" w:tplc="311C46A4">
      <w:start w:val="9"/>
      <w:numFmt w:val="decimal"/>
      <w:lvlText w:val="%1."/>
      <w:lvlJc w:val="left"/>
    </w:lvl>
    <w:lvl w:ilvl="1" w:tplc="62583ACC">
      <w:numFmt w:val="decimal"/>
      <w:lvlText w:val=""/>
      <w:lvlJc w:val="left"/>
    </w:lvl>
    <w:lvl w:ilvl="2" w:tplc="EDDE0F8E">
      <w:numFmt w:val="decimal"/>
      <w:lvlText w:val=""/>
      <w:lvlJc w:val="left"/>
    </w:lvl>
    <w:lvl w:ilvl="3" w:tplc="1E9C8E98">
      <w:numFmt w:val="decimal"/>
      <w:lvlText w:val=""/>
      <w:lvlJc w:val="left"/>
    </w:lvl>
    <w:lvl w:ilvl="4" w:tplc="D19244BE">
      <w:numFmt w:val="decimal"/>
      <w:lvlText w:val=""/>
      <w:lvlJc w:val="left"/>
    </w:lvl>
    <w:lvl w:ilvl="5" w:tplc="BD8EA8F8">
      <w:numFmt w:val="decimal"/>
      <w:lvlText w:val=""/>
      <w:lvlJc w:val="left"/>
    </w:lvl>
    <w:lvl w:ilvl="6" w:tplc="A484C672">
      <w:numFmt w:val="decimal"/>
      <w:lvlText w:val=""/>
      <w:lvlJc w:val="left"/>
    </w:lvl>
    <w:lvl w:ilvl="7" w:tplc="9B4889DC">
      <w:numFmt w:val="decimal"/>
      <w:lvlText w:val=""/>
      <w:lvlJc w:val="left"/>
    </w:lvl>
    <w:lvl w:ilvl="8" w:tplc="4E40494E">
      <w:numFmt w:val="decimal"/>
      <w:lvlText w:val=""/>
      <w:lvlJc w:val="left"/>
    </w:lvl>
  </w:abstractNum>
  <w:abstractNum w:abstractNumId="2" w15:restartNumberingAfterBreak="0">
    <w:nsid w:val="0DED7263"/>
    <w:multiLevelType w:val="hybridMultilevel"/>
    <w:tmpl w:val="A5BEE2B6"/>
    <w:lvl w:ilvl="0" w:tplc="EDFEB428">
      <w:start w:val="1"/>
      <w:numFmt w:val="bullet"/>
      <w:lvlText w:val="1"/>
      <w:lvlJc w:val="left"/>
    </w:lvl>
    <w:lvl w:ilvl="1" w:tplc="03ECCD3C">
      <w:numFmt w:val="decimal"/>
      <w:lvlText w:val=""/>
      <w:lvlJc w:val="left"/>
    </w:lvl>
    <w:lvl w:ilvl="2" w:tplc="F9409F64">
      <w:numFmt w:val="decimal"/>
      <w:lvlText w:val=""/>
      <w:lvlJc w:val="left"/>
    </w:lvl>
    <w:lvl w:ilvl="3" w:tplc="653E55A6">
      <w:numFmt w:val="decimal"/>
      <w:lvlText w:val=""/>
      <w:lvlJc w:val="left"/>
    </w:lvl>
    <w:lvl w:ilvl="4" w:tplc="4C5E0F8A">
      <w:numFmt w:val="decimal"/>
      <w:lvlText w:val=""/>
      <w:lvlJc w:val="left"/>
    </w:lvl>
    <w:lvl w:ilvl="5" w:tplc="A63E15FA">
      <w:numFmt w:val="decimal"/>
      <w:lvlText w:val=""/>
      <w:lvlJc w:val="left"/>
    </w:lvl>
    <w:lvl w:ilvl="6" w:tplc="626AD9DA">
      <w:numFmt w:val="decimal"/>
      <w:lvlText w:val=""/>
      <w:lvlJc w:val="left"/>
    </w:lvl>
    <w:lvl w:ilvl="7" w:tplc="251891F8">
      <w:numFmt w:val="decimal"/>
      <w:lvlText w:val=""/>
      <w:lvlJc w:val="left"/>
    </w:lvl>
    <w:lvl w:ilvl="8" w:tplc="7C66B316">
      <w:numFmt w:val="decimal"/>
      <w:lvlText w:val=""/>
      <w:lvlJc w:val="left"/>
    </w:lvl>
  </w:abstractNum>
  <w:abstractNum w:abstractNumId="3" w15:restartNumberingAfterBreak="0">
    <w:nsid w:val="189A769B"/>
    <w:multiLevelType w:val="hybridMultilevel"/>
    <w:tmpl w:val="BCE2C1A8"/>
    <w:lvl w:ilvl="0" w:tplc="ED04465E">
      <w:start w:val="23"/>
      <w:numFmt w:val="decimal"/>
      <w:lvlText w:val="%1"/>
      <w:lvlJc w:val="left"/>
    </w:lvl>
    <w:lvl w:ilvl="1" w:tplc="E4E023D0">
      <w:numFmt w:val="decimal"/>
      <w:lvlText w:val=""/>
      <w:lvlJc w:val="left"/>
    </w:lvl>
    <w:lvl w:ilvl="2" w:tplc="40348E10">
      <w:numFmt w:val="decimal"/>
      <w:lvlText w:val=""/>
      <w:lvlJc w:val="left"/>
    </w:lvl>
    <w:lvl w:ilvl="3" w:tplc="8796FE16">
      <w:numFmt w:val="decimal"/>
      <w:lvlText w:val=""/>
      <w:lvlJc w:val="left"/>
    </w:lvl>
    <w:lvl w:ilvl="4" w:tplc="1CAA0CE6">
      <w:numFmt w:val="decimal"/>
      <w:lvlText w:val=""/>
      <w:lvlJc w:val="left"/>
    </w:lvl>
    <w:lvl w:ilvl="5" w:tplc="38800846">
      <w:numFmt w:val="decimal"/>
      <w:lvlText w:val=""/>
      <w:lvlJc w:val="left"/>
    </w:lvl>
    <w:lvl w:ilvl="6" w:tplc="E5C2D5D0">
      <w:numFmt w:val="decimal"/>
      <w:lvlText w:val=""/>
      <w:lvlJc w:val="left"/>
    </w:lvl>
    <w:lvl w:ilvl="7" w:tplc="477E0B1A">
      <w:numFmt w:val="decimal"/>
      <w:lvlText w:val=""/>
      <w:lvlJc w:val="left"/>
    </w:lvl>
    <w:lvl w:ilvl="8" w:tplc="5AAAB026">
      <w:numFmt w:val="decimal"/>
      <w:lvlText w:val=""/>
      <w:lvlJc w:val="left"/>
    </w:lvl>
  </w:abstractNum>
  <w:abstractNum w:abstractNumId="4" w15:restartNumberingAfterBreak="0">
    <w:nsid w:val="1BEFD79F"/>
    <w:multiLevelType w:val="hybridMultilevel"/>
    <w:tmpl w:val="BAB435BA"/>
    <w:lvl w:ilvl="0" w:tplc="9B94FC14">
      <w:start w:val="3"/>
      <w:numFmt w:val="decimal"/>
      <w:lvlText w:val="%1."/>
      <w:lvlJc w:val="left"/>
    </w:lvl>
    <w:lvl w:ilvl="1" w:tplc="393631E2">
      <w:numFmt w:val="decimal"/>
      <w:lvlText w:val=""/>
      <w:lvlJc w:val="left"/>
    </w:lvl>
    <w:lvl w:ilvl="2" w:tplc="009A75FC">
      <w:numFmt w:val="decimal"/>
      <w:lvlText w:val=""/>
      <w:lvlJc w:val="left"/>
    </w:lvl>
    <w:lvl w:ilvl="3" w:tplc="C562D186">
      <w:numFmt w:val="decimal"/>
      <w:lvlText w:val=""/>
      <w:lvlJc w:val="left"/>
    </w:lvl>
    <w:lvl w:ilvl="4" w:tplc="B4CECDB0">
      <w:numFmt w:val="decimal"/>
      <w:lvlText w:val=""/>
      <w:lvlJc w:val="left"/>
    </w:lvl>
    <w:lvl w:ilvl="5" w:tplc="6D44315C">
      <w:numFmt w:val="decimal"/>
      <w:lvlText w:val=""/>
      <w:lvlJc w:val="left"/>
    </w:lvl>
    <w:lvl w:ilvl="6" w:tplc="FDE497B6">
      <w:numFmt w:val="decimal"/>
      <w:lvlText w:val=""/>
      <w:lvlJc w:val="left"/>
    </w:lvl>
    <w:lvl w:ilvl="7" w:tplc="C46E513A">
      <w:numFmt w:val="decimal"/>
      <w:lvlText w:val=""/>
      <w:lvlJc w:val="left"/>
    </w:lvl>
    <w:lvl w:ilvl="8" w:tplc="B51A428C">
      <w:numFmt w:val="decimal"/>
      <w:lvlText w:val=""/>
      <w:lvlJc w:val="left"/>
    </w:lvl>
  </w:abstractNum>
  <w:abstractNum w:abstractNumId="5" w15:restartNumberingAfterBreak="0">
    <w:nsid w:val="2443A858"/>
    <w:multiLevelType w:val="hybridMultilevel"/>
    <w:tmpl w:val="580C4E10"/>
    <w:lvl w:ilvl="0" w:tplc="523C333A">
      <w:start w:val="5"/>
      <w:numFmt w:val="decimal"/>
      <w:lvlText w:val="%1."/>
      <w:lvlJc w:val="left"/>
    </w:lvl>
    <w:lvl w:ilvl="1" w:tplc="B0AC53FC">
      <w:numFmt w:val="decimal"/>
      <w:lvlText w:val=""/>
      <w:lvlJc w:val="left"/>
    </w:lvl>
    <w:lvl w:ilvl="2" w:tplc="4FCEF830">
      <w:numFmt w:val="decimal"/>
      <w:lvlText w:val=""/>
      <w:lvlJc w:val="left"/>
    </w:lvl>
    <w:lvl w:ilvl="3" w:tplc="D9449992">
      <w:numFmt w:val="decimal"/>
      <w:lvlText w:val=""/>
      <w:lvlJc w:val="left"/>
    </w:lvl>
    <w:lvl w:ilvl="4" w:tplc="F4D4187E">
      <w:numFmt w:val="decimal"/>
      <w:lvlText w:val=""/>
      <w:lvlJc w:val="left"/>
    </w:lvl>
    <w:lvl w:ilvl="5" w:tplc="074412BA">
      <w:numFmt w:val="decimal"/>
      <w:lvlText w:val=""/>
      <w:lvlJc w:val="left"/>
    </w:lvl>
    <w:lvl w:ilvl="6" w:tplc="CB0C07E0">
      <w:numFmt w:val="decimal"/>
      <w:lvlText w:val=""/>
      <w:lvlJc w:val="left"/>
    </w:lvl>
    <w:lvl w:ilvl="7" w:tplc="5688FBEC">
      <w:numFmt w:val="decimal"/>
      <w:lvlText w:val=""/>
      <w:lvlJc w:val="left"/>
    </w:lvl>
    <w:lvl w:ilvl="8" w:tplc="329E3430">
      <w:numFmt w:val="decimal"/>
      <w:lvlText w:val=""/>
      <w:lvlJc w:val="left"/>
    </w:lvl>
  </w:abstractNum>
  <w:abstractNum w:abstractNumId="6" w15:restartNumberingAfterBreak="0">
    <w:nsid w:val="257130A3"/>
    <w:multiLevelType w:val="hybridMultilevel"/>
    <w:tmpl w:val="336661A2"/>
    <w:lvl w:ilvl="0" w:tplc="1E2268A0">
      <w:start w:val="3"/>
      <w:numFmt w:val="decimal"/>
      <w:lvlText w:val="%1."/>
      <w:lvlJc w:val="left"/>
    </w:lvl>
    <w:lvl w:ilvl="1" w:tplc="28444212">
      <w:numFmt w:val="decimal"/>
      <w:lvlText w:val=""/>
      <w:lvlJc w:val="left"/>
    </w:lvl>
    <w:lvl w:ilvl="2" w:tplc="2D046484">
      <w:numFmt w:val="decimal"/>
      <w:lvlText w:val=""/>
      <w:lvlJc w:val="left"/>
    </w:lvl>
    <w:lvl w:ilvl="3" w:tplc="9822E80E">
      <w:numFmt w:val="decimal"/>
      <w:lvlText w:val=""/>
      <w:lvlJc w:val="left"/>
    </w:lvl>
    <w:lvl w:ilvl="4" w:tplc="ECA8AB92">
      <w:numFmt w:val="decimal"/>
      <w:lvlText w:val=""/>
      <w:lvlJc w:val="left"/>
    </w:lvl>
    <w:lvl w:ilvl="5" w:tplc="6B1C683E">
      <w:numFmt w:val="decimal"/>
      <w:lvlText w:val=""/>
      <w:lvlJc w:val="left"/>
    </w:lvl>
    <w:lvl w:ilvl="6" w:tplc="7868D416">
      <w:numFmt w:val="decimal"/>
      <w:lvlText w:val=""/>
      <w:lvlJc w:val="left"/>
    </w:lvl>
    <w:lvl w:ilvl="7" w:tplc="04C8C0EA">
      <w:numFmt w:val="decimal"/>
      <w:lvlText w:val=""/>
      <w:lvlJc w:val="left"/>
    </w:lvl>
    <w:lvl w:ilvl="8" w:tplc="8916B804">
      <w:numFmt w:val="decimal"/>
      <w:lvlText w:val=""/>
      <w:lvlJc w:val="left"/>
    </w:lvl>
  </w:abstractNum>
  <w:abstractNum w:abstractNumId="7" w15:restartNumberingAfterBreak="0">
    <w:nsid w:val="25E45D32"/>
    <w:multiLevelType w:val="hybridMultilevel"/>
    <w:tmpl w:val="D494B9C8"/>
    <w:lvl w:ilvl="0" w:tplc="A89AB59E">
      <w:start w:val="1"/>
      <w:numFmt w:val="decimal"/>
      <w:lvlText w:val="%1."/>
      <w:lvlJc w:val="left"/>
    </w:lvl>
    <w:lvl w:ilvl="1" w:tplc="23409D60">
      <w:numFmt w:val="decimal"/>
      <w:lvlText w:val=""/>
      <w:lvlJc w:val="left"/>
    </w:lvl>
    <w:lvl w:ilvl="2" w:tplc="EED4EF62">
      <w:numFmt w:val="decimal"/>
      <w:lvlText w:val=""/>
      <w:lvlJc w:val="left"/>
    </w:lvl>
    <w:lvl w:ilvl="3" w:tplc="249A8644">
      <w:numFmt w:val="decimal"/>
      <w:lvlText w:val=""/>
      <w:lvlJc w:val="left"/>
    </w:lvl>
    <w:lvl w:ilvl="4" w:tplc="60867664">
      <w:numFmt w:val="decimal"/>
      <w:lvlText w:val=""/>
      <w:lvlJc w:val="left"/>
    </w:lvl>
    <w:lvl w:ilvl="5" w:tplc="456468EC">
      <w:numFmt w:val="decimal"/>
      <w:lvlText w:val=""/>
      <w:lvlJc w:val="left"/>
    </w:lvl>
    <w:lvl w:ilvl="6" w:tplc="B1EA10C4">
      <w:numFmt w:val="decimal"/>
      <w:lvlText w:val=""/>
      <w:lvlJc w:val="left"/>
    </w:lvl>
    <w:lvl w:ilvl="7" w:tplc="8550B6E8">
      <w:numFmt w:val="decimal"/>
      <w:lvlText w:val=""/>
      <w:lvlJc w:val="left"/>
    </w:lvl>
    <w:lvl w:ilvl="8" w:tplc="871E225E">
      <w:numFmt w:val="decimal"/>
      <w:lvlText w:val=""/>
      <w:lvlJc w:val="left"/>
    </w:lvl>
  </w:abstractNum>
  <w:abstractNum w:abstractNumId="8" w15:restartNumberingAfterBreak="0">
    <w:nsid w:val="2D1D5AE9"/>
    <w:multiLevelType w:val="hybridMultilevel"/>
    <w:tmpl w:val="6E3419D6"/>
    <w:lvl w:ilvl="0" w:tplc="A6B2A4C8">
      <w:start w:val="16"/>
      <w:numFmt w:val="decimal"/>
      <w:lvlText w:val="%1"/>
      <w:lvlJc w:val="left"/>
    </w:lvl>
    <w:lvl w:ilvl="1" w:tplc="260CFE64">
      <w:numFmt w:val="decimal"/>
      <w:lvlText w:val=""/>
      <w:lvlJc w:val="left"/>
    </w:lvl>
    <w:lvl w:ilvl="2" w:tplc="00FE6628">
      <w:numFmt w:val="decimal"/>
      <w:lvlText w:val=""/>
      <w:lvlJc w:val="left"/>
    </w:lvl>
    <w:lvl w:ilvl="3" w:tplc="98F68A84">
      <w:numFmt w:val="decimal"/>
      <w:lvlText w:val=""/>
      <w:lvlJc w:val="left"/>
    </w:lvl>
    <w:lvl w:ilvl="4" w:tplc="75B03ADC">
      <w:numFmt w:val="decimal"/>
      <w:lvlText w:val=""/>
      <w:lvlJc w:val="left"/>
    </w:lvl>
    <w:lvl w:ilvl="5" w:tplc="6A04765A">
      <w:numFmt w:val="decimal"/>
      <w:lvlText w:val=""/>
      <w:lvlJc w:val="left"/>
    </w:lvl>
    <w:lvl w:ilvl="6" w:tplc="C55CEFD4">
      <w:numFmt w:val="decimal"/>
      <w:lvlText w:val=""/>
      <w:lvlJc w:val="left"/>
    </w:lvl>
    <w:lvl w:ilvl="7" w:tplc="5BD6A42A">
      <w:numFmt w:val="decimal"/>
      <w:lvlText w:val=""/>
      <w:lvlJc w:val="left"/>
    </w:lvl>
    <w:lvl w:ilvl="8" w:tplc="5DC60F64">
      <w:numFmt w:val="decimal"/>
      <w:lvlText w:val=""/>
      <w:lvlJc w:val="left"/>
    </w:lvl>
  </w:abstractNum>
  <w:abstractNum w:abstractNumId="9" w15:restartNumberingAfterBreak="0">
    <w:nsid w:val="333AB105"/>
    <w:multiLevelType w:val="hybridMultilevel"/>
    <w:tmpl w:val="E3C6B842"/>
    <w:lvl w:ilvl="0" w:tplc="3926DEAE">
      <w:start w:val="14"/>
      <w:numFmt w:val="decimal"/>
      <w:lvlText w:val="%1"/>
      <w:lvlJc w:val="left"/>
    </w:lvl>
    <w:lvl w:ilvl="1" w:tplc="4F8037C8">
      <w:numFmt w:val="decimal"/>
      <w:lvlText w:val=""/>
      <w:lvlJc w:val="left"/>
    </w:lvl>
    <w:lvl w:ilvl="2" w:tplc="5E4CFD8E">
      <w:numFmt w:val="decimal"/>
      <w:lvlText w:val=""/>
      <w:lvlJc w:val="left"/>
    </w:lvl>
    <w:lvl w:ilvl="3" w:tplc="C8BC519C">
      <w:numFmt w:val="decimal"/>
      <w:lvlText w:val=""/>
      <w:lvlJc w:val="left"/>
    </w:lvl>
    <w:lvl w:ilvl="4" w:tplc="4874EFD8">
      <w:numFmt w:val="decimal"/>
      <w:lvlText w:val=""/>
      <w:lvlJc w:val="left"/>
    </w:lvl>
    <w:lvl w:ilvl="5" w:tplc="AFD88746">
      <w:numFmt w:val="decimal"/>
      <w:lvlText w:val=""/>
      <w:lvlJc w:val="left"/>
    </w:lvl>
    <w:lvl w:ilvl="6" w:tplc="F09070EA">
      <w:numFmt w:val="decimal"/>
      <w:lvlText w:val=""/>
      <w:lvlJc w:val="left"/>
    </w:lvl>
    <w:lvl w:ilvl="7" w:tplc="34562A84">
      <w:numFmt w:val="decimal"/>
      <w:lvlText w:val=""/>
      <w:lvlJc w:val="left"/>
    </w:lvl>
    <w:lvl w:ilvl="8" w:tplc="7764BD10">
      <w:numFmt w:val="decimal"/>
      <w:lvlText w:val=""/>
      <w:lvlJc w:val="left"/>
    </w:lvl>
  </w:abstractNum>
  <w:abstractNum w:abstractNumId="10" w15:restartNumberingAfterBreak="0">
    <w:nsid w:val="3F2DBA31"/>
    <w:multiLevelType w:val="hybridMultilevel"/>
    <w:tmpl w:val="51EE79FC"/>
    <w:lvl w:ilvl="0" w:tplc="5C3CDA72">
      <w:start w:val="2"/>
      <w:numFmt w:val="decimal"/>
      <w:lvlText w:val="%1."/>
      <w:lvlJc w:val="left"/>
    </w:lvl>
    <w:lvl w:ilvl="1" w:tplc="F14EFB8A">
      <w:start w:val="1"/>
      <w:numFmt w:val="decimal"/>
      <w:lvlText w:val="%2"/>
      <w:lvlJc w:val="left"/>
    </w:lvl>
    <w:lvl w:ilvl="2" w:tplc="65B0A2A0">
      <w:numFmt w:val="decimal"/>
      <w:lvlText w:val=""/>
      <w:lvlJc w:val="left"/>
    </w:lvl>
    <w:lvl w:ilvl="3" w:tplc="4F225F04">
      <w:numFmt w:val="decimal"/>
      <w:lvlText w:val=""/>
      <w:lvlJc w:val="left"/>
    </w:lvl>
    <w:lvl w:ilvl="4" w:tplc="9418FBCE">
      <w:numFmt w:val="decimal"/>
      <w:lvlText w:val=""/>
      <w:lvlJc w:val="left"/>
    </w:lvl>
    <w:lvl w:ilvl="5" w:tplc="A3F0B32A">
      <w:numFmt w:val="decimal"/>
      <w:lvlText w:val=""/>
      <w:lvlJc w:val="left"/>
    </w:lvl>
    <w:lvl w:ilvl="6" w:tplc="CFFA47B8">
      <w:numFmt w:val="decimal"/>
      <w:lvlText w:val=""/>
      <w:lvlJc w:val="left"/>
    </w:lvl>
    <w:lvl w:ilvl="7" w:tplc="C9EE5E5C">
      <w:numFmt w:val="decimal"/>
      <w:lvlText w:val=""/>
      <w:lvlJc w:val="left"/>
    </w:lvl>
    <w:lvl w:ilvl="8" w:tplc="56D6B8C6">
      <w:numFmt w:val="decimal"/>
      <w:lvlText w:val=""/>
      <w:lvlJc w:val="left"/>
    </w:lvl>
  </w:abstractNum>
  <w:abstractNum w:abstractNumId="11" w15:restartNumberingAfterBreak="0">
    <w:nsid w:val="41A7C4C9"/>
    <w:multiLevelType w:val="hybridMultilevel"/>
    <w:tmpl w:val="493842EA"/>
    <w:lvl w:ilvl="0" w:tplc="56FA35E2">
      <w:start w:val="4"/>
      <w:numFmt w:val="decimal"/>
      <w:lvlText w:val="%1."/>
      <w:lvlJc w:val="left"/>
    </w:lvl>
    <w:lvl w:ilvl="1" w:tplc="979CB098">
      <w:numFmt w:val="decimal"/>
      <w:lvlText w:val=""/>
      <w:lvlJc w:val="left"/>
    </w:lvl>
    <w:lvl w:ilvl="2" w:tplc="393AC682">
      <w:numFmt w:val="decimal"/>
      <w:lvlText w:val=""/>
      <w:lvlJc w:val="left"/>
    </w:lvl>
    <w:lvl w:ilvl="3" w:tplc="09F6658C">
      <w:numFmt w:val="decimal"/>
      <w:lvlText w:val=""/>
      <w:lvlJc w:val="left"/>
    </w:lvl>
    <w:lvl w:ilvl="4" w:tplc="0524895A">
      <w:numFmt w:val="decimal"/>
      <w:lvlText w:val=""/>
      <w:lvlJc w:val="left"/>
    </w:lvl>
    <w:lvl w:ilvl="5" w:tplc="B524A83A">
      <w:numFmt w:val="decimal"/>
      <w:lvlText w:val=""/>
      <w:lvlJc w:val="left"/>
    </w:lvl>
    <w:lvl w:ilvl="6" w:tplc="4D482BB0">
      <w:numFmt w:val="decimal"/>
      <w:lvlText w:val=""/>
      <w:lvlJc w:val="left"/>
    </w:lvl>
    <w:lvl w:ilvl="7" w:tplc="6FA2091A">
      <w:numFmt w:val="decimal"/>
      <w:lvlText w:val=""/>
      <w:lvlJc w:val="left"/>
    </w:lvl>
    <w:lvl w:ilvl="8" w:tplc="991C5828">
      <w:numFmt w:val="decimal"/>
      <w:lvlText w:val=""/>
      <w:lvlJc w:val="left"/>
    </w:lvl>
  </w:abstractNum>
  <w:abstractNum w:abstractNumId="12" w15:restartNumberingAfterBreak="0">
    <w:nsid w:val="431BD7B7"/>
    <w:multiLevelType w:val="hybridMultilevel"/>
    <w:tmpl w:val="96BAF3F0"/>
    <w:lvl w:ilvl="0" w:tplc="E932B100">
      <w:start w:val="1"/>
      <w:numFmt w:val="decimal"/>
      <w:lvlText w:val="%1"/>
      <w:lvlJc w:val="left"/>
    </w:lvl>
    <w:lvl w:ilvl="1" w:tplc="C3F66EEC">
      <w:start w:val="2"/>
      <w:numFmt w:val="decimal"/>
      <w:lvlText w:val="%2."/>
      <w:lvlJc w:val="left"/>
    </w:lvl>
    <w:lvl w:ilvl="2" w:tplc="F6C6A0E4">
      <w:numFmt w:val="decimal"/>
      <w:lvlText w:val=""/>
      <w:lvlJc w:val="left"/>
    </w:lvl>
    <w:lvl w:ilvl="3" w:tplc="C65EB012">
      <w:numFmt w:val="decimal"/>
      <w:lvlText w:val=""/>
      <w:lvlJc w:val="left"/>
    </w:lvl>
    <w:lvl w:ilvl="4" w:tplc="173E0936">
      <w:numFmt w:val="decimal"/>
      <w:lvlText w:val=""/>
      <w:lvlJc w:val="left"/>
    </w:lvl>
    <w:lvl w:ilvl="5" w:tplc="B43AC22E">
      <w:numFmt w:val="decimal"/>
      <w:lvlText w:val=""/>
      <w:lvlJc w:val="left"/>
    </w:lvl>
    <w:lvl w:ilvl="6" w:tplc="EC6695BE">
      <w:numFmt w:val="decimal"/>
      <w:lvlText w:val=""/>
      <w:lvlJc w:val="left"/>
    </w:lvl>
    <w:lvl w:ilvl="7" w:tplc="2B888470">
      <w:numFmt w:val="decimal"/>
      <w:lvlText w:val=""/>
      <w:lvlJc w:val="left"/>
    </w:lvl>
    <w:lvl w:ilvl="8" w:tplc="4FF606CE">
      <w:numFmt w:val="decimal"/>
      <w:lvlText w:val=""/>
      <w:lvlJc w:val="left"/>
    </w:lvl>
  </w:abstractNum>
  <w:abstractNum w:abstractNumId="13" w15:restartNumberingAfterBreak="0">
    <w:nsid w:val="4353D0CD"/>
    <w:multiLevelType w:val="hybridMultilevel"/>
    <w:tmpl w:val="2A1CB964"/>
    <w:lvl w:ilvl="0" w:tplc="BB068C44">
      <w:start w:val="8"/>
      <w:numFmt w:val="decimal"/>
      <w:lvlText w:val="%1."/>
      <w:lvlJc w:val="left"/>
    </w:lvl>
    <w:lvl w:ilvl="1" w:tplc="8AA203C8">
      <w:numFmt w:val="decimal"/>
      <w:lvlText w:val=""/>
      <w:lvlJc w:val="left"/>
    </w:lvl>
    <w:lvl w:ilvl="2" w:tplc="790E91EC">
      <w:numFmt w:val="decimal"/>
      <w:lvlText w:val=""/>
      <w:lvlJc w:val="left"/>
    </w:lvl>
    <w:lvl w:ilvl="3" w:tplc="8258CC3A">
      <w:numFmt w:val="decimal"/>
      <w:lvlText w:val=""/>
      <w:lvlJc w:val="left"/>
    </w:lvl>
    <w:lvl w:ilvl="4" w:tplc="6E7AADD6">
      <w:numFmt w:val="decimal"/>
      <w:lvlText w:val=""/>
      <w:lvlJc w:val="left"/>
    </w:lvl>
    <w:lvl w:ilvl="5" w:tplc="5C58FD02">
      <w:numFmt w:val="decimal"/>
      <w:lvlText w:val=""/>
      <w:lvlJc w:val="left"/>
    </w:lvl>
    <w:lvl w:ilvl="6" w:tplc="C9287864">
      <w:numFmt w:val="decimal"/>
      <w:lvlText w:val=""/>
      <w:lvlJc w:val="left"/>
    </w:lvl>
    <w:lvl w:ilvl="7" w:tplc="142C6160">
      <w:numFmt w:val="decimal"/>
      <w:lvlText w:val=""/>
      <w:lvlJc w:val="left"/>
    </w:lvl>
    <w:lvl w:ilvl="8" w:tplc="1226B5A0">
      <w:numFmt w:val="decimal"/>
      <w:lvlText w:val=""/>
      <w:lvlJc w:val="left"/>
    </w:lvl>
  </w:abstractNum>
  <w:abstractNum w:abstractNumId="14" w15:restartNumberingAfterBreak="0">
    <w:nsid w:val="436C6125"/>
    <w:multiLevelType w:val="hybridMultilevel"/>
    <w:tmpl w:val="E4449C3C"/>
    <w:lvl w:ilvl="0" w:tplc="3B3E2314">
      <w:start w:val="1"/>
      <w:numFmt w:val="bullet"/>
      <w:lvlText w:val="9"/>
      <w:lvlJc w:val="left"/>
    </w:lvl>
    <w:lvl w:ilvl="1" w:tplc="1BCA5EE2">
      <w:numFmt w:val="decimal"/>
      <w:lvlText w:val=""/>
      <w:lvlJc w:val="left"/>
    </w:lvl>
    <w:lvl w:ilvl="2" w:tplc="692E8194">
      <w:numFmt w:val="decimal"/>
      <w:lvlText w:val=""/>
      <w:lvlJc w:val="left"/>
    </w:lvl>
    <w:lvl w:ilvl="3" w:tplc="78605BFA">
      <w:numFmt w:val="decimal"/>
      <w:lvlText w:val=""/>
      <w:lvlJc w:val="left"/>
    </w:lvl>
    <w:lvl w:ilvl="4" w:tplc="17E2BF0C">
      <w:numFmt w:val="decimal"/>
      <w:lvlText w:val=""/>
      <w:lvlJc w:val="left"/>
    </w:lvl>
    <w:lvl w:ilvl="5" w:tplc="E22E957A">
      <w:numFmt w:val="decimal"/>
      <w:lvlText w:val=""/>
      <w:lvlJc w:val="left"/>
    </w:lvl>
    <w:lvl w:ilvl="6" w:tplc="E4646234">
      <w:numFmt w:val="decimal"/>
      <w:lvlText w:val=""/>
      <w:lvlJc w:val="left"/>
    </w:lvl>
    <w:lvl w:ilvl="7" w:tplc="BE682C00">
      <w:numFmt w:val="decimal"/>
      <w:lvlText w:val=""/>
      <w:lvlJc w:val="left"/>
    </w:lvl>
    <w:lvl w:ilvl="8" w:tplc="8A3A7486">
      <w:numFmt w:val="decimal"/>
      <w:lvlText w:val=""/>
      <w:lvlJc w:val="left"/>
    </w:lvl>
  </w:abstractNum>
  <w:abstractNum w:abstractNumId="15" w15:restartNumberingAfterBreak="0">
    <w:nsid w:val="4E6AFB66"/>
    <w:multiLevelType w:val="hybridMultilevel"/>
    <w:tmpl w:val="33DAA600"/>
    <w:lvl w:ilvl="0" w:tplc="F91E8F38">
      <w:start w:val="1"/>
      <w:numFmt w:val="decimal"/>
      <w:lvlText w:val="%1."/>
      <w:lvlJc w:val="left"/>
    </w:lvl>
    <w:lvl w:ilvl="1" w:tplc="ED905314">
      <w:numFmt w:val="decimal"/>
      <w:lvlText w:val=""/>
      <w:lvlJc w:val="left"/>
    </w:lvl>
    <w:lvl w:ilvl="2" w:tplc="9092AD2E">
      <w:numFmt w:val="decimal"/>
      <w:lvlText w:val=""/>
      <w:lvlJc w:val="left"/>
    </w:lvl>
    <w:lvl w:ilvl="3" w:tplc="3BA82480">
      <w:numFmt w:val="decimal"/>
      <w:lvlText w:val=""/>
      <w:lvlJc w:val="left"/>
    </w:lvl>
    <w:lvl w:ilvl="4" w:tplc="8C5078B4">
      <w:numFmt w:val="decimal"/>
      <w:lvlText w:val=""/>
      <w:lvlJc w:val="left"/>
    </w:lvl>
    <w:lvl w:ilvl="5" w:tplc="183C0E7A">
      <w:numFmt w:val="decimal"/>
      <w:lvlText w:val=""/>
      <w:lvlJc w:val="left"/>
    </w:lvl>
    <w:lvl w:ilvl="6" w:tplc="DB40DA1A">
      <w:numFmt w:val="decimal"/>
      <w:lvlText w:val=""/>
      <w:lvlJc w:val="left"/>
    </w:lvl>
    <w:lvl w:ilvl="7" w:tplc="9364E9B6">
      <w:numFmt w:val="decimal"/>
      <w:lvlText w:val=""/>
      <w:lvlJc w:val="left"/>
    </w:lvl>
    <w:lvl w:ilvl="8" w:tplc="B3AA02DA">
      <w:numFmt w:val="decimal"/>
      <w:lvlText w:val=""/>
      <w:lvlJc w:val="left"/>
    </w:lvl>
  </w:abstractNum>
  <w:abstractNum w:abstractNumId="16" w15:restartNumberingAfterBreak="0">
    <w:nsid w:val="519B500D"/>
    <w:multiLevelType w:val="hybridMultilevel"/>
    <w:tmpl w:val="BAC2458E"/>
    <w:lvl w:ilvl="0" w:tplc="A90CB190">
      <w:start w:val="1"/>
      <w:numFmt w:val="bullet"/>
      <w:lvlText w:val="2"/>
      <w:lvlJc w:val="left"/>
    </w:lvl>
    <w:lvl w:ilvl="1" w:tplc="68F018D6">
      <w:numFmt w:val="decimal"/>
      <w:lvlText w:val=""/>
      <w:lvlJc w:val="left"/>
    </w:lvl>
    <w:lvl w:ilvl="2" w:tplc="209A3E38">
      <w:numFmt w:val="decimal"/>
      <w:lvlText w:val=""/>
      <w:lvlJc w:val="left"/>
    </w:lvl>
    <w:lvl w:ilvl="3" w:tplc="59AC876E">
      <w:numFmt w:val="decimal"/>
      <w:lvlText w:val=""/>
      <w:lvlJc w:val="left"/>
    </w:lvl>
    <w:lvl w:ilvl="4" w:tplc="25768C04">
      <w:numFmt w:val="decimal"/>
      <w:lvlText w:val=""/>
      <w:lvlJc w:val="left"/>
    </w:lvl>
    <w:lvl w:ilvl="5" w:tplc="22346ECC">
      <w:numFmt w:val="decimal"/>
      <w:lvlText w:val=""/>
      <w:lvlJc w:val="left"/>
    </w:lvl>
    <w:lvl w:ilvl="6" w:tplc="FF864D52">
      <w:numFmt w:val="decimal"/>
      <w:lvlText w:val=""/>
      <w:lvlJc w:val="left"/>
    </w:lvl>
    <w:lvl w:ilvl="7" w:tplc="DA243E9E">
      <w:numFmt w:val="decimal"/>
      <w:lvlText w:val=""/>
      <w:lvlJc w:val="left"/>
    </w:lvl>
    <w:lvl w:ilvl="8" w:tplc="992839EC">
      <w:numFmt w:val="decimal"/>
      <w:lvlText w:val=""/>
      <w:lvlJc w:val="left"/>
    </w:lvl>
  </w:abstractNum>
  <w:abstractNum w:abstractNumId="17" w15:restartNumberingAfterBreak="0">
    <w:nsid w:val="54E49EB4"/>
    <w:multiLevelType w:val="hybridMultilevel"/>
    <w:tmpl w:val="36805210"/>
    <w:lvl w:ilvl="0" w:tplc="A70AD798">
      <w:start w:val="24"/>
      <w:numFmt w:val="decimal"/>
      <w:lvlText w:val="%1"/>
      <w:lvlJc w:val="left"/>
    </w:lvl>
    <w:lvl w:ilvl="1" w:tplc="71DA18F4">
      <w:numFmt w:val="decimal"/>
      <w:lvlText w:val=""/>
      <w:lvlJc w:val="left"/>
    </w:lvl>
    <w:lvl w:ilvl="2" w:tplc="AE72FCA8">
      <w:numFmt w:val="decimal"/>
      <w:lvlText w:val=""/>
      <w:lvlJc w:val="left"/>
    </w:lvl>
    <w:lvl w:ilvl="3" w:tplc="654C762A">
      <w:numFmt w:val="decimal"/>
      <w:lvlText w:val=""/>
      <w:lvlJc w:val="left"/>
    </w:lvl>
    <w:lvl w:ilvl="4" w:tplc="C57A4F12">
      <w:numFmt w:val="decimal"/>
      <w:lvlText w:val=""/>
      <w:lvlJc w:val="left"/>
    </w:lvl>
    <w:lvl w:ilvl="5" w:tplc="DAA2361E">
      <w:numFmt w:val="decimal"/>
      <w:lvlText w:val=""/>
      <w:lvlJc w:val="left"/>
    </w:lvl>
    <w:lvl w:ilvl="6" w:tplc="8C4E05E0">
      <w:numFmt w:val="decimal"/>
      <w:lvlText w:val=""/>
      <w:lvlJc w:val="left"/>
    </w:lvl>
    <w:lvl w:ilvl="7" w:tplc="B8B4652E">
      <w:numFmt w:val="decimal"/>
      <w:lvlText w:val=""/>
      <w:lvlJc w:val="left"/>
    </w:lvl>
    <w:lvl w:ilvl="8" w:tplc="1A6ABE4A">
      <w:numFmt w:val="decimal"/>
      <w:lvlText w:val=""/>
      <w:lvlJc w:val="left"/>
    </w:lvl>
  </w:abstractNum>
  <w:abstractNum w:abstractNumId="18" w15:restartNumberingAfterBreak="0">
    <w:nsid w:val="628C895D"/>
    <w:multiLevelType w:val="hybridMultilevel"/>
    <w:tmpl w:val="CC6CF2D8"/>
    <w:lvl w:ilvl="0" w:tplc="E0BAC5BE">
      <w:start w:val="4"/>
      <w:numFmt w:val="decimal"/>
      <w:lvlText w:val="%1."/>
      <w:lvlJc w:val="left"/>
    </w:lvl>
    <w:lvl w:ilvl="1" w:tplc="98DCBD8C">
      <w:numFmt w:val="decimal"/>
      <w:lvlText w:val=""/>
      <w:lvlJc w:val="left"/>
    </w:lvl>
    <w:lvl w:ilvl="2" w:tplc="5008C632">
      <w:numFmt w:val="decimal"/>
      <w:lvlText w:val=""/>
      <w:lvlJc w:val="left"/>
    </w:lvl>
    <w:lvl w:ilvl="3" w:tplc="0E60D330">
      <w:numFmt w:val="decimal"/>
      <w:lvlText w:val=""/>
      <w:lvlJc w:val="left"/>
    </w:lvl>
    <w:lvl w:ilvl="4" w:tplc="92DEF990">
      <w:numFmt w:val="decimal"/>
      <w:lvlText w:val=""/>
      <w:lvlJc w:val="left"/>
    </w:lvl>
    <w:lvl w:ilvl="5" w:tplc="91FC0A42">
      <w:numFmt w:val="decimal"/>
      <w:lvlText w:val=""/>
      <w:lvlJc w:val="left"/>
    </w:lvl>
    <w:lvl w:ilvl="6" w:tplc="C20CDF48">
      <w:numFmt w:val="decimal"/>
      <w:lvlText w:val=""/>
      <w:lvlJc w:val="left"/>
    </w:lvl>
    <w:lvl w:ilvl="7" w:tplc="7E56174C">
      <w:numFmt w:val="decimal"/>
      <w:lvlText w:val=""/>
      <w:lvlJc w:val="left"/>
    </w:lvl>
    <w:lvl w:ilvl="8" w:tplc="268AD1F2">
      <w:numFmt w:val="decimal"/>
      <w:lvlText w:val=""/>
      <w:lvlJc w:val="left"/>
    </w:lvl>
  </w:abstractNum>
  <w:abstractNum w:abstractNumId="19" w15:restartNumberingAfterBreak="0">
    <w:nsid w:val="62BBD95A"/>
    <w:multiLevelType w:val="hybridMultilevel"/>
    <w:tmpl w:val="F670E706"/>
    <w:lvl w:ilvl="0" w:tplc="6770B1D0">
      <w:start w:val="1"/>
      <w:numFmt w:val="decimal"/>
      <w:lvlText w:val="%1."/>
      <w:lvlJc w:val="left"/>
    </w:lvl>
    <w:lvl w:ilvl="1" w:tplc="0A26CB6A">
      <w:numFmt w:val="decimal"/>
      <w:lvlText w:val=""/>
      <w:lvlJc w:val="left"/>
    </w:lvl>
    <w:lvl w:ilvl="2" w:tplc="530C457C">
      <w:numFmt w:val="decimal"/>
      <w:lvlText w:val=""/>
      <w:lvlJc w:val="left"/>
    </w:lvl>
    <w:lvl w:ilvl="3" w:tplc="1FC40DBE">
      <w:numFmt w:val="decimal"/>
      <w:lvlText w:val=""/>
      <w:lvlJc w:val="left"/>
    </w:lvl>
    <w:lvl w:ilvl="4" w:tplc="7EDAE42C">
      <w:numFmt w:val="decimal"/>
      <w:lvlText w:val=""/>
      <w:lvlJc w:val="left"/>
    </w:lvl>
    <w:lvl w:ilvl="5" w:tplc="112C1A6A">
      <w:numFmt w:val="decimal"/>
      <w:lvlText w:val=""/>
      <w:lvlJc w:val="left"/>
    </w:lvl>
    <w:lvl w:ilvl="6" w:tplc="CC402E02">
      <w:numFmt w:val="decimal"/>
      <w:lvlText w:val=""/>
      <w:lvlJc w:val="left"/>
    </w:lvl>
    <w:lvl w:ilvl="7" w:tplc="7C647B80">
      <w:numFmt w:val="decimal"/>
      <w:lvlText w:val=""/>
      <w:lvlJc w:val="left"/>
    </w:lvl>
    <w:lvl w:ilvl="8" w:tplc="70282BA0">
      <w:numFmt w:val="decimal"/>
      <w:lvlText w:val=""/>
      <w:lvlJc w:val="left"/>
    </w:lvl>
  </w:abstractNum>
  <w:abstractNum w:abstractNumId="20" w15:restartNumberingAfterBreak="0">
    <w:nsid w:val="6763845E"/>
    <w:multiLevelType w:val="hybridMultilevel"/>
    <w:tmpl w:val="B70A96D4"/>
    <w:lvl w:ilvl="0" w:tplc="B6509876">
      <w:start w:val="18"/>
      <w:numFmt w:val="decimal"/>
      <w:lvlText w:val="%1"/>
      <w:lvlJc w:val="left"/>
    </w:lvl>
    <w:lvl w:ilvl="1" w:tplc="62FAAED8">
      <w:numFmt w:val="decimal"/>
      <w:lvlText w:val=""/>
      <w:lvlJc w:val="left"/>
    </w:lvl>
    <w:lvl w:ilvl="2" w:tplc="17C06530">
      <w:numFmt w:val="decimal"/>
      <w:lvlText w:val=""/>
      <w:lvlJc w:val="left"/>
    </w:lvl>
    <w:lvl w:ilvl="3" w:tplc="7CD80C5A">
      <w:numFmt w:val="decimal"/>
      <w:lvlText w:val=""/>
      <w:lvlJc w:val="left"/>
    </w:lvl>
    <w:lvl w:ilvl="4" w:tplc="5C3AA2EC">
      <w:numFmt w:val="decimal"/>
      <w:lvlText w:val=""/>
      <w:lvlJc w:val="left"/>
    </w:lvl>
    <w:lvl w:ilvl="5" w:tplc="C28AD116">
      <w:numFmt w:val="decimal"/>
      <w:lvlText w:val=""/>
      <w:lvlJc w:val="left"/>
    </w:lvl>
    <w:lvl w:ilvl="6" w:tplc="C84EEE3C">
      <w:numFmt w:val="decimal"/>
      <w:lvlText w:val=""/>
      <w:lvlJc w:val="left"/>
    </w:lvl>
    <w:lvl w:ilvl="7" w:tplc="188CF9C4">
      <w:numFmt w:val="decimal"/>
      <w:lvlText w:val=""/>
      <w:lvlJc w:val="left"/>
    </w:lvl>
    <w:lvl w:ilvl="8" w:tplc="97504D72">
      <w:numFmt w:val="decimal"/>
      <w:lvlText w:val=""/>
      <w:lvlJc w:val="left"/>
    </w:lvl>
  </w:abstractNum>
  <w:abstractNum w:abstractNumId="21" w15:restartNumberingAfterBreak="0">
    <w:nsid w:val="6B68079A"/>
    <w:multiLevelType w:val="hybridMultilevel"/>
    <w:tmpl w:val="5204C150"/>
    <w:lvl w:ilvl="0" w:tplc="D306160C">
      <w:start w:val="7"/>
      <w:numFmt w:val="decimal"/>
      <w:lvlText w:val="%1."/>
      <w:lvlJc w:val="left"/>
    </w:lvl>
    <w:lvl w:ilvl="1" w:tplc="49AEF64E">
      <w:numFmt w:val="decimal"/>
      <w:lvlText w:val=""/>
      <w:lvlJc w:val="left"/>
    </w:lvl>
    <w:lvl w:ilvl="2" w:tplc="95C2AFA6">
      <w:numFmt w:val="decimal"/>
      <w:lvlText w:val=""/>
      <w:lvlJc w:val="left"/>
    </w:lvl>
    <w:lvl w:ilvl="3" w:tplc="0B5C47F6">
      <w:numFmt w:val="decimal"/>
      <w:lvlText w:val=""/>
      <w:lvlJc w:val="left"/>
    </w:lvl>
    <w:lvl w:ilvl="4" w:tplc="2F846BDC">
      <w:numFmt w:val="decimal"/>
      <w:lvlText w:val=""/>
      <w:lvlJc w:val="left"/>
    </w:lvl>
    <w:lvl w:ilvl="5" w:tplc="310E6D68">
      <w:numFmt w:val="decimal"/>
      <w:lvlText w:val=""/>
      <w:lvlJc w:val="left"/>
    </w:lvl>
    <w:lvl w:ilvl="6" w:tplc="94785CE0">
      <w:numFmt w:val="decimal"/>
      <w:lvlText w:val=""/>
      <w:lvlJc w:val="left"/>
    </w:lvl>
    <w:lvl w:ilvl="7" w:tplc="8A1AAC52">
      <w:numFmt w:val="decimal"/>
      <w:lvlText w:val=""/>
      <w:lvlJc w:val="left"/>
    </w:lvl>
    <w:lvl w:ilvl="8" w:tplc="41B07878">
      <w:numFmt w:val="decimal"/>
      <w:lvlText w:val=""/>
      <w:lvlJc w:val="left"/>
    </w:lvl>
  </w:abstractNum>
  <w:abstractNum w:abstractNumId="22" w15:restartNumberingAfterBreak="0">
    <w:nsid w:val="721DA317"/>
    <w:multiLevelType w:val="hybridMultilevel"/>
    <w:tmpl w:val="990A8632"/>
    <w:lvl w:ilvl="0" w:tplc="AF90B95C">
      <w:start w:val="15"/>
      <w:numFmt w:val="decimal"/>
      <w:lvlText w:val="%1"/>
      <w:lvlJc w:val="left"/>
    </w:lvl>
    <w:lvl w:ilvl="1" w:tplc="AB2E9FD2">
      <w:numFmt w:val="decimal"/>
      <w:lvlText w:val=""/>
      <w:lvlJc w:val="left"/>
    </w:lvl>
    <w:lvl w:ilvl="2" w:tplc="A3581376">
      <w:numFmt w:val="decimal"/>
      <w:lvlText w:val=""/>
      <w:lvlJc w:val="left"/>
    </w:lvl>
    <w:lvl w:ilvl="3" w:tplc="ED601220">
      <w:numFmt w:val="decimal"/>
      <w:lvlText w:val=""/>
      <w:lvlJc w:val="left"/>
    </w:lvl>
    <w:lvl w:ilvl="4" w:tplc="A61C085C">
      <w:numFmt w:val="decimal"/>
      <w:lvlText w:val=""/>
      <w:lvlJc w:val="left"/>
    </w:lvl>
    <w:lvl w:ilvl="5" w:tplc="EDAA1AB4">
      <w:numFmt w:val="decimal"/>
      <w:lvlText w:val=""/>
      <w:lvlJc w:val="left"/>
    </w:lvl>
    <w:lvl w:ilvl="6" w:tplc="E5B840FE">
      <w:numFmt w:val="decimal"/>
      <w:lvlText w:val=""/>
      <w:lvlJc w:val="left"/>
    </w:lvl>
    <w:lvl w:ilvl="7" w:tplc="A4DE500A">
      <w:numFmt w:val="decimal"/>
      <w:lvlText w:val=""/>
      <w:lvlJc w:val="left"/>
    </w:lvl>
    <w:lvl w:ilvl="8" w:tplc="F29007C4">
      <w:numFmt w:val="decimal"/>
      <w:lvlText w:val=""/>
      <w:lvlJc w:val="left"/>
    </w:lvl>
  </w:abstractNum>
  <w:abstractNum w:abstractNumId="23" w15:restartNumberingAfterBreak="0">
    <w:nsid w:val="75A2A8D4"/>
    <w:multiLevelType w:val="hybridMultilevel"/>
    <w:tmpl w:val="5D7A934E"/>
    <w:lvl w:ilvl="0" w:tplc="BEA453EA">
      <w:start w:val="6"/>
      <w:numFmt w:val="decimal"/>
      <w:lvlText w:val="%1."/>
      <w:lvlJc w:val="left"/>
    </w:lvl>
    <w:lvl w:ilvl="1" w:tplc="AEA0B03C">
      <w:numFmt w:val="decimal"/>
      <w:lvlText w:val=""/>
      <w:lvlJc w:val="left"/>
    </w:lvl>
    <w:lvl w:ilvl="2" w:tplc="87E83FA4">
      <w:numFmt w:val="decimal"/>
      <w:lvlText w:val=""/>
      <w:lvlJc w:val="left"/>
    </w:lvl>
    <w:lvl w:ilvl="3" w:tplc="099AA42C">
      <w:numFmt w:val="decimal"/>
      <w:lvlText w:val=""/>
      <w:lvlJc w:val="left"/>
    </w:lvl>
    <w:lvl w:ilvl="4" w:tplc="C3D6977A">
      <w:numFmt w:val="decimal"/>
      <w:lvlText w:val=""/>
      <w:lvlJc w:val="left"/>
    </w:lvl>
    <w:lvl w:ilvl="5" w:tplc="AF643F0A">
      <w:numFmt w:val="decimal"/>
      <w:lvlText w:val=""/>
      <w:lvlJc w:val="left"/>
    </w:lvl>
    <w:lvl w:ilvl="6" w:tplc="CA92E46E">
      <w:numFmt w:val="decimal"/>
      <w:lvlText w:val=""/>
      <w:lvlJc w:val="left"/>
    </w:lvl>
    <w:lvl w:ilvl="7" w:tplc="F54E5BCA">
      <w:numFmt w:val="decimal"/>
      <w:lvlText w:val=""/>
      <w:lvlJc w:val="left"/>
    </w:lvl>
    <w:lvl w:ilvl="8" w:tplc="BE2AE396">
      <w:numFmt w:val="decimal"/>
      <w:lvlText w:val=""/>
      <w:lvlJc w:val="left"/>
    </w:lvl>
  </w:abstractNum>
  <w:abstractNum w:abstractNumId="24" w15:restartNumberingAfterBreak="0">
    <w:nsid w:val="79838CB2"/>
    <w:multiLevelType w:val="hybridMultilevel"/>
    <w:tmpl w:val="DBD294D0"/>
    <w:lvl w:ilvl="0" w:tplc="66D2136C">
      <w:start w:val="7"/>
      <w:numFmt w:val="decimal"/>
      <w:lvlText w:val="%1."/>
      <w:lvlJc w:val="left"/>
    </w:lvl>
    <w:lvl w:ilvl="1" w:tplc="8DDA7486">
      <w:numFmt w:val="decimal"/>
      <w:lvlText w:val=""/>
      <w:lvlJc w:val="left"/>
    </w:lvl>
    <w:lvl w:ilvl="2" w:tplc="C5F4CB58">
      <w:numFmt w:val="decimal"/>
      <w:lvlText w:val=""/>
      <w:lvlJc w:val="left"/>
    </w:lvl>
    <w:lvl w:ilvl="3" w:tplc="66C872FC">
      <w:numFmt w:val="decimal"/>
      <w:lvlText w:val=""/>
      <w:lvlJc w:val="left"/>
    </w:lvl>
    <w:lvl w:ilvl="4" w:tplc="C7186F88">
      <w:numFmt w:val="decimal"/>
      <w:lvlText w:val=""/>
      <w:lvlJc w:val="left"/>
    </w:lvl>
    <w:lvl w:ilvl="5" w:tplc="1020F7D8">
      <w:numFmt w:val="decimal"/>
      <w:lvlText w:val=""/>
      <w:lvlJc w:val="left"/>
    </w:lvl>
    <w:lvl w:ilvl="6" w:tplc="DC8EEAF4">
      <w:numFmt w:val="decimal"/>
      <w:lvlText w:val=""/>
      <w:lvlJc w:val="left"/>
    </w:lvl>
    <w:lvl w:ilvl="7" w:tplc="5A04D04E">
      <w:numFmt w:val="decimal"/>
      <w:lvlText w:val=""/>
      <w:lvlJc w:val="left"/>
    </w:lvl>
    <w:lvl w:ilvl="8" w:tplc="E656F8E0">
      <w:numFmt w:val="decimal"/>
      <w:lvlText w:val=""/>
      <w:lvlJc w:val="left"/>
    </w:lvl>
  </w:abstractNum>
  <w:abstractNum w:abstractNumId="25" w15:restartNumberingAfterBreak="0">
    <w:nsid w:val="7C83E458"/>
    <w:multiLevelType w:val="hybridMultilevel"/>
    <w:tmpl w:val="0F2A027E"/>
    <w:lvl w:ilvl="0" w:tplc="1E82C28C">
      <w:start w:val="1"/>
      <w:numFmt w:val="bullet"/>
      <w:lvlText w:val="8"/>
      <w:lvlJc w:val="left"/>
    </w:lvl>
    <w:lvl w:ilvl="1" w:tplc="F5F2EF38">
      <w:numFmt w:val="decimal"/>
      <w:lvlText w:val=""/>
      <w:lvlJc w:val="left"/>
    </w:lvl>
    <w:lvl w:ilvl="2" w:tplc="E6E21948">
      <w:numFmt w:val="decimal"/>
      <w:lvlText w:val=""/>
      <w:lvlJc w:val="left"/>
    </w:lvl>
    <w:lvl w:ilvl="3" w:tplc="66D2EED8">
      <w:numFmt w:val="decimal"/>
      <w:lvlText w:val=""/>
      <w:lvlJc w:val="left"/>
    </w:lvl>
    <w:lvl w:ilvl="4" w:tplc="5DF03A28">
      <w:numFmt w:val="decimal"/>
      <w:lvlText w:val=""/>
      <w:lvlJc w:val="left"/>
    </w:lvl>
    <w:lvl w:ilvl="5" w:tplc="7F6E1754">
      <w:numFmt w:val="decimal"/>
      <w:lvlText w:val=""/>
      <w:lvlJc w:val="left"/>
    </w:lvl>
    <w:lvl w:ilvl="6" w:tplc="75303360">
      <w:numFmt w:val="decimal"/>
      <w:lvlText w:val=""/>
      <w:lvlJc w:val="left"/>
    </w:lvl>
    <w:lvl w:ilvl="7" w:tplc="77F4542E">
      <w:numFmt w:val="decimal"/>
      <w:lvlText w:val=""/>
      <w:lvlJc w:val="left"/>
    </w:lvl>
    <w:lvl w:ilvl="8" w:tplc="D4845E46">
      <w:numFmt w:val="decimal"/>
      <w:lvlText w:val=""/>
      <w:lvlJc w:val="left"/>
    </w:lvl>
  </w:abstractNum>
  <w:abstractNum w:abstractNumId="26" w15:restartNumberingAfterBreak="0">
    <w:nsid w:val="7FDCC233"/>
    <w:multiLevelType w:val="hybridMultilevel"/>
    <w:tmpl w:val="C454846E"/>
    <w:lvl w:ilvl="0" w:tplc="E19A561A">
      <w:start w:val="2"/>
      <w:numFmt w:val="decimal"/>
      <w:lvlText w:val="%1."/>
      <w:lvlJc w:val="left"/>
    </w:lvl>
    <w:lvl w:ilvl="1" w:tplc="782A6C0A">
      <w:numFmt w:val="decimal"/>
      <w:lvlText w:val=""/>
      <w:lvlJc w:val="left"/>
    </w:lvl>
    <w:lvl w:ilvl="2" w:tplc="1E0404D2">
      <w:numFmt w:val="decimal"/>
      <w:lvlText w:val=""/>
      <w:lvlJc w:val="left"/>
    </w:lvl>
    <w:lvl w:ilvl="3" w:tplc="535A21C0">
      <w:numFmt w:val="decimal"/>
      <w:lvlText w:val=""/>
      <w:lvlJc w:val="left"/>
    </w:lvl>
    <w:lvl w:ilvl="4" w:tplc="2D24062C">
      <w:numFmt w:val="decimal"/>
      <w:lvlText w:val=""/>
      <w:lvlJc w:val="left"/>
    </w:lvl>
    <w:lvl w:ilvl="5" w:tplc="4886B9D2">
      <w:numFmt w:val="decimal"/>
      <w:lvlText w:val=""/>
      <w:lvlJc w:val="left"/>
    </w:lvl>
    <w:lvl w:ilvl="6" w:tplc="56960C34">
      <w:numFmt w:val="decimal"/>
      <w:lvlText w:val=""/>
      <w:lvlJc w:val="left"/>
    </w:lvl>
    <w:lvl w:ilvl="7" w:tplc="682E0666">
      <w:numFmt w:val="decimal"/>
      <w:lvlText w:val=""/>
      <w:lvlJc w:val="left"/>
    </w:lvl>
    <w:lvl w:ilvl="8" w:tplc="F508DA2E">
      <w:numFmt w:val="decimal"/>
      <w:lvlText w:val=""/>
      <w:lvlJc w:val="left"/>
    </w:lvl>
  </w:abstractNum>
  <w:num w:numId="1">
    <w:abstractNumId w:val="2"/>
  </w:num>
  <w:num w:numId="2">
    <w:abstractNumId w:val="26"/>
  </w:num>
  <w:num w:numId="3">
    <w:abstractNumId w:val="4"/>
  </w:num>
  <w:num w:numId="4">
    <w:abstractNumId w:val="11"/>
  </w:num>
  <w:num w:numId="5">
    <w:abstractNumId w:val="21"/>
  </w:num>
  <w:num w:numId="6">
    <w:abstractNumId w:val="15"/>
  </w:num>
  <w:num w:numId="7">
    <w:abstractNumId w:val="7"/>
  </w:num>
  <w:num w:numId="8">
    <w:abstractNumId w:val="16"/>
  </w:num>
  <w:num w:numId="9">
    <w:abstractNumId w:val="12"/>
  </w:num>
  <w:num w:numId="10">
    <w:abstractNumId w:val="10"/>
  </w:num>
  <w:num w:numId="11">
    <w:abstractNumId w:val="25"/>
  </w:num>
  <w:num w:numId="12">
    <w:abstractNumId w:val="6"/>
  </w:num>
  <w:num w:numId="13">
    <w:abstractNumId w:val="19"/>
  </w:num>
  <w:num w:numId="14">
    <w:abstractNumId w:val="14"/>
  </w:num>
  <w:num w:numId="15">
    <w:abstractNumId w:val="18"/>
  </w:num>
  <w:num w:numId="16">
    <w:abstractNumId w:val="9"/>
  </w:num>
  <w:num w:numId="17">
    <w:abstractNumId w:val="22"/>
  </w:num>
  <w:num w:numId="18">
    <w:abstractNumId w:val="5"/>
  </w:num>
  <w:num w:numId="19">
    <w:abstractNumId w:val="8"/>
  </w:num>
  <w:num w:numId="20">
    <w:abstractNumId w:val="20"/>
  </w:num>
  <w:num w:numId="21">
    <w:abstractNumId w:val="23"/>
  </w:num>
  <w:num w:numId="22">
    <w:abstractNumId w:val="0"/>
  </w:num>
  <w:num w:numId="23">
    <w:abstractNumId w:val="24"/>
  </w:num>
  <w:num w:numId="24">
    <w:abstractNumId w:val="13"/>
  </w:num>
  <w:num w:numId="25">
    <w:abstractNumId w:val="1"/>
  </w:num>
  <w:num w:numId="26">
    <w:abstractNumId w:val="3"/>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o Bogliacino">
    <w15:presenceInfo w15:providerId="Windows Live" w15:userId="b67df4c5d77f2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91D"/>
    <w:rsid w:val="00057791"/>
    <w:rsid w:val="008C78F8"/>
    <w:rsid w:val="0092391D"/>
    <w:rsid w:val="00927BF9"/>
    <w:rsid w:val="00FA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51A7"/>
  <w15:docId w15:val="{46AC2805-BA2E-4272-9BAC-34741A4E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27BF9"/>
    <w:rPr>
      <w:sz w:val="16"/>
      <w:szCs w:val="16"/>
    </w:rPr>
  </w:style>
  <w:style w:type="paragraph" w:styleId="Textocomentario">
    <w:name w:val="annotation text"/>
    <w:basedOn w:val="Normal"/>
    <w:link w:val="TextocomentarioCar"/>
    <w:uiPriority w:val="99"/>
    <w:unhideWhenUsed/>
    <w:rsid w:val="00927BF9"/>
    <w:rPr>
      <w:sz w:val="20"/>
      <w:szCs w:val="20"/>
    </w:rPr>
  </w:style>
  <w:style w:type="character" w:customStyle="1" w:styleId="TextocomentarioCar">
    <w:name w:val="Texto comentario Car"/>
    <w:basedOn w:val="Fuentedeprrafopredeter"/>
    <w:link w:val="Textocomentario"/>
    <w:uiPriority w:val="99"/>
    <w:rsid w:val="00927BF9"/>
    <w:rPr>
      <w:sz w:val="20"/>
      <w:szCs w:val="20"/>
    </w:rPr>
  </w:style>
  <w:style w:type="paragraph" w:styleId="Asuntodelcomentario">
    <w:name w:val="annotation subject"/>
    <w:basedOn w:val="Textocomentario"/>
    <w:next w:val="Textocomentario"/>
    <w:link w:val="AsuntodelcomentarioCar"/>
    <w:uiPriority w:val="99"/>
    <w:semiHidden/>
    <w:unhideWhenUsed/>
    <w:rsid w:val="00927BF9"/>
    <w:rPr>
      <w:b/>
      <w:bCs/>
    </w:rPr>
  </w:style>
  <w:style w:type="character" w:customStyle="1" w:styleId="AsuntodelcomentarioCar">
    <w:name w:val="Asunto del comentario Car"/>
    <w:basedOn w:val="TextocomentarioCar"/>
    <w:link w:val="Asuntodelcomentario"/>
    <w:uiPriority w:val="99"/>
    <w:semiHidden/>
    <w:rsid w:val="00927B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8316</Words>
  <Characters>45738</Characters>
  <Application>Microsoft Office Word</Application>
  <DocSecurity>0</DocSecurity>
  <Lines>381</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Francesco Bogliacino</cp:lastModifiedBy>
  <cp:revision>4</cp:revision>
  <dcterms:created xsi:type="dcterms:W3CDTF">2021-05-25T05:34:00Z</dcterms:created>
  <dcterms:modified xsi:type="dcterms:W3CDTF">2021-05-28T00:36:00Z</dcterms:modified>
</cp:coreProperties>
</file>